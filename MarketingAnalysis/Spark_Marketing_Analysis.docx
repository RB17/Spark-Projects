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A5CE4" w14:textId="77777777" w:rsidR="00420B84" w:rsidRDefault="00420B84" w:rsidP="00420B84">
      <w:pPr>
        <w:spacing w:line="360" w:lineRule="auto"/>
        <w:jc w:val="center"/>
        <w:rPr>
          <w:b/>
          <w:u w:val="single"/>
        </w:rPr>
      </w:pPr>
    </w:p>
    <w:p w14:paraId="38DA68CD" w14:textId="77777777" w:rsidR="00420B84" w:rsidRDefault="00420B84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2DF34F60" w14:textId="77777777" w:rsidR="00420B84" w:rsidRDefault="00420B84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6A38D39D" w14:textId="77777777" w:rsidR="00420B84" w:rsidRDefault="00420B84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211B21A7" w14:textId="5F00B0EF" w:rsidR="00420B84" w:rsidRPr="000902A1" w:rsidRDefault="00392E72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Apache Spark</w:t>
      </w:r>
      <w:r w:rsidR="00DB3D16">
        <w:rPr>
          <w:b/>
          <w:sz w:val="72"/>
          <w:szCs w:val="72"/>
          <w:u w:val="single"/>
        </w:rPr>
        <w:t>—</w:t>
      </w:r>
      <w:r w:rsidR="00DB3D16" w:rsidRPr="000902A1">
        <w:rPr>
          <w:b/>
          <w:sz w:val="72"/>
          <w:szCs w:val="72"/>
          <w:u w:val="single"/>
        </w:rPr>
        <w:t>Real Time Project</w:t>
      </w:r>
      <w:r w:rsidR="00DB3D16">
        <w:rPr>
          <w:b/>
          <w:sz w:val="72"/>
          <w:szCs w:val="72"/>
          <w:u w:val="single"/>
        </w:rPr>
        <w:t>—</w:t>
      </w:r>
      <w:r>
        <w:rPr>
          <w:b/>
          <w:sz w:val="72"/>
          <w:szCs w:val="72"/>
          <w:u w:val="single"/>
        </w:rPr>
        <w:t>Marketing Analysis</w:t>
      </w:r>
    </w:p>
    <w:p w14:paraId="28E6C18F" w14:textId="77777777" w:rsidR="00420B84" w:rsidRDefault="00420B84" w:rsidP="00420B84">
      <w:pPr>
        <w:spacing w:line="360" w:lineRule="auto"/>
        <w:rPr>
          <w:b/>
          <w:u w:val="single"/>
        </w:rPr>
      </w:pPr>
    </w:p>
    <w:p w14:paraId="379C6623" w14:textId="77777777" w:rsidR="00420B84" w:rsidRDefault="00420B84" w:rsidP="00420B84">
      <w:pPr>
        <w:spacing w:line="360" w:lineRule="auto"/>
        <w:jc w:val="center"/>
        <w:rPr>
          <w:b/>
          <w:u w:val="single"/>
        </w:rPr>
      </w:pPr>
    </w:p>
    <w:p w14:paraId="060728BB" w14:textId="77777777" w:rsidR="00420B84" w:rsidRDefault="00420B84" w:rsidP="00420B84">
      <w:pPr>
        <w:spacing w:line="360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2CECCE6B" w14:textId="6CE55426" w:rsidR="00420B84" w:rsidRDefault="00420B84" w:rsidP="00420B84">
      <w:pPr>
        <w:spacing w:line="360" w:lineRule="auto"/>
        <w:jc w:val="center"/>
        <w:rPr>
          <w:b/>
          <w:u w:val="single"/>
        </w:rPr>
      </w:pPr>
      <w:r w:rsidRPr="00865431">
        <w:rPr>
          <w:b/>
          <w:u w:val="single"/>
        </w:rPr>
        <w:lastRenderedPageBreak/>
        <w:t xml:space="preserve">Analyze </w:t>
      </w:r>
      <w:r w:rsidR="00BD2A83">
        <w:rPr>
          <w:b/>
          <w:u w:val="single"/>
        </w:rPr>
        <w:t>Marketing data for call campaign by bank</w:t>
      </w:r>
    </w:p>
    <w:p w14:paraId="590D02E0" w14:textId="1155CA11" w:rsidR="00073BA3" w:rsidRPr="00865431" w:rsidRDefault="00073BA3" w:rsidP="00073BA3">
      <w:pPr>
        <w:spacing w:line="360" w:lineRule="auto"/>
        <w:rPr>
          <w:b/>
          <w:u w:val="single"/>
        </w:rPr>
      </w:pPr>
      <w:r>
        <w:rPr>
          <w:b/>
          <w:u w:val="single"/>
        </w:rPr>
        <w:t>Try yourself!</w:t>
      </w:r>
    </w:p>
    <w:p w14:paraId="2A9E8487" w14:textId="2948630F" w:rsidR="00841244" w:rsidRDefault="00841244" w:rsidP="00420B84">
      <w:pPr>
        <w:spacing w:line="360" w:lineRule="auto"/>
      </w:pPr>
      <w:r>
        <w:t>Your client- a Portuguese banking institution—ran a marketing campaign to convince potential customers to invest in bank term deposit. The data is related to direct marketing campaigns of the bank.</w:t>
      </w:r>
    </w:p>
    <w:p w14:paraId="13B7A4C8" w14:textId="1A90FC85" w:rsidR="00420B84" w:rsidRDefault="00E96545" w:rsidP="00420B84">
      <w:pPr>
        <w:spacing w:line="360" w:lineRule="auto"/>
      </w:pPr>
      <w:r w:rsidRPr="00E96545">
        <w:t xml:space="preserve">The marketing campaigns were based on phone calls. Often, more than one contact </w:t>
      </w:r>
      <w:r w:rsidR="00841244">
        <w:t xml:space="preserve">by phone </w:t>
      </w:r>
      <w:r w:rsidRPr="00E96545">
        <w:t xml:space="preserve">to the same client was required, in order to </w:t>
      </w:r>
      <w:r w:rsidR="000E6E1A">
        <w:t>assess</w:t>
      </w:r>
      <w:r w:rsidRPr="00E96545">
        <w:t xml:space="preserve"> if the product (bank term deposit) would be (</w:t>
      </w:r>
      <w:r>
        <w:t>'yes') or not ('no') subscribed</w:t>
      </w:r>
      <w:r w:rsidR="00420B84">
        <w:t>:</w:t>
      </w:r>
    </w:p>
    <w:p w14:paraId="0A8C845E" w14:textId="77777777" w:rsidR="00AF54BB" w:rsidRDefault="00AF54BB" w:rsidP="00AF54BB">
      <w:pPr>
        <w:spacing w:line="360" w:lineRule="auto"/>
      </w:pPr>
      <w:r>
        <w:t>Data Fields</w:t>
      </w:r>
    </w:p>
    <w:p w14:paraId="4BBECF15" w14:textId="77777777" w:rsidR="00AF54BB" w:rsidRDefault="00AF54BB" w:rsidP="00AF54BB">
      <w:pPr>
        <w:spacing w:line="360" w:lineRule="auto"/>
      </w:pPr>
      <w:r>
        <w:t>1 - age (numeric)</w:t>
      </w:r>
    </w:p>
    <w:p w14:paraId="721B36A9" w14:textId="4734489E" w:rsidR="00AF54BB" w:rsidRDefault="00AF54BB" w:rsidP="00AF54BB">
      <w:pPr>
        <w:spacing w:line="360" w:lineRule="auto"/>
      </w:pPr>
      <w:r>
        <w:t>2 - job : type of job (categorical: 'admin.','blue-collar','entrepreneur','housemaid','management','retired','self-employed','services','student','technician','unemployed','unknown')</w:t>
      </w:r>
    </w:p>
    <w:p w14:paraId="190CF007" w14:textId="461A8C05" w:rsidR="00AF54BB" w:rsidRDefault="00AF54BB" w:rsidP="00AF54BB">
      <w:pPr>
        <w:spacing w:line="360" w:lineRule="auto"/>
      </w:pPr>
      <w:r>
        <w:t>3 - marital : marital status (categor</w:t>
      </w:r>
      <w:r w:rsidR="00841244">
        <w:t>ical</w:t>
      </w:r>
      <w:r>
        <w:t>: 'divorced',</w:t>
      </w:r>
      <w:r w:rsidR="003C7C62">
        <w:t xml:space="preserve"> </w:t>
      </w:r>
      <w:r>
        <w:t>'married',</w:t>
      </w:r>
      <w:r w:rsidR="003C7C62">
        <w:t xml:space="preserve"> </w:t>
      </w:r>
      <w:r>
        <w:t>'single',</w:t>
      </w:r>
      <w:r w:rsidR="003C7C62">
        <w:t xml:space="preserve"> </w:t>
      </w:r>
      <w:r>
        <w:t>'unknown'; note: 'divorced' means divorced or widowed)</w:t>
      </w:r>
    </w:p>
    <w:p w14:paraId="2060EF1F" w14:textId="221421E7" w:rsidR="00AF54BB" w:rsidRDefault="00AF54BB" w:rsidP="00AF54BB">
      <w:pPr>
        <w:spacing w:line="360" w:lineRule="auto"/>
      </w:pPr>
      <w:r>
        <w:t>4 - education (categorical: 'basic.4y','basic.6y','basic.9y','high.school','illiterate','professional.course','university.degree','unknown')</w:t>
      </w:r>
    </w:p>
    <w:p w14:paraId="41C2430A" w14:textId="79655DAD" w:rsidR="00AF54BB" w:rsidRDefault="00AF54BB" w:rsidP="00AF54BB">
      <w:pPr>
        <w:spacing w:line="360" w:lineRule="auto"/>
      </w:pPr>
      <w:r>
        <w:t>5 - default: has credit in default? (categorical: 'no',</w:t>
      </w:r>
      <w:r w:rsidR="003C7C62">
        <w:t xml:space="preserve"> </w:t>
      </w:r>
      <w:r>
        <w:t>'yes',</w:t>
      </w:r>
      <w:r w:rsidR="003C7C62">
        <w:t xml:space="preserve"> </w:t>
      </w:r>
      <w:r>
        <w:t>'unknown')</w:t>
      </w:r>
    </w:p>
    <w:p w14:paraId="5492BB1C" w14:textId="40C7AFFB" w:rsidR="00AF54BB" w:rsidRDefault="00AF54BB" w:rsidP="00AF54BB">
      <w:pPr>
        <w:spacing w:line="360" w:lineRule="auto"/>
      </w:pPr>
      <w:r>
        <w:t>6 - housing: has housing loan? (categorical: 'no',</w:t>
      </w:r>
      <w:r w:rsidR="003C7C62">
        <w:t xml:space="preserve"> </w:t>
      </w:r>
      <w:r>
        <w:t>'yes',</w:t>
      </w:r>
      <w:r w:rsidR="003C7C62">
        <w:t xml:space="preserve"> </w:t>
      </w:r>
      <w:r>
        <w:t>'unknown')</w:t>
      </w:r>
    </w:p>
    <w:p w14:paraId="1C211144" w14:textId="47B70D05" w:rsidR="00AF54BB" w:rsidRDefault="00AF54BB" w:rsidP="00AF54BB">
      <w:pPr>
        <w:spacing w:line="360" w:lineRule="auto"/>
      </w:pPr>
      <w:r>
        <w:t>7 - loan: has personal loan? (categorical: 'no',</w:t>
      </w:r>
      <w:r w:rsidR="003C7C62">
        <w:t xml:space="preserve"> </w:t>
      </w:r>
      <w:r>
        <w:t>'yes',</w:t>
      </w:r>
      <w:r w:rsidR="003C7C62">
        <w:t xml:space="preserve"> </w:t>
      </w:r>
      <w:r>
        <w:t>'unknown')</w:t>
      </w:r>
    </w:p>
    <w:p w14:paraId="3BA02D5A" w14:textId="33A37D8C" w:rsidR="00AF54BB" w:rsidRDefault="00AF54BB" w:rsidP="00AF54BB">
      <w:pPr>
        <w:spacing w:line="360" w:lineRule="auto"/>
      </w:pPr>
      <w:r>
        <w:t xml:space="preserve"># related </w:t>
      </w:r>
      <w:r w:rsidR="003C7C62">
        <w:t>to</w:t>
      </w:r>
      <w:r>
        <w:t xml:space="preserve"> the last contact of the current campaign:</w:t>
      </w:r>
    </w:p>
    <w:p w14:paraId="0AF8B2C3" w14:textId="3E0EA936" w:rsidR="00AF54BB" w:rsidRDefault="00AF54BB" w:rsidP="00AF54BB">
      <w:pPr>
        <w:spacing w:line="360" w:lineRule="auto"/>
      </w:pPr>
      <w:r>
        <w:t>8 - contact: contact communication type (categorical: 'cellular',</w:t>
      </w:r>
      <w:r w:rsidR="003C7C62">
        <w:t xml:space="preserve"> </w:t>
      </w:r>
      <w:r>
        <w:t xml:space="preserve">'telephone') </w:t>
      </w:r>
    </w:p>
    <w:p w14:paraId="01EE86E2" w14:textId="7D8E0A45" w:rsidR="00AF54BB" w:rsidRDefault="00AF54BB" w:rsidP="00841244">
      <w:pPr>
        <w:pStyle w:val="CommentText"/>
      </w:pPr>
      <w:r>
        <w:t xml:space="preserve">9 - month: </w:t>
      </w:r>
      <w:r w:rsidR="00841244">
        <w:t>Month of last contact</w:t>
      </w:r>
      <w:r w:rsidR="00841244" w:rsidDel="00841244">
        <w:t xml:space="preserve"> </w:t>
      </w:r>
      <w:r>
        <w:t>(categorical: 'jan', 'feb', 'mar', ..., 'nov', 'dec')</w:t>
      </w:r>
    </w:p>
    <w:p w14:paraId="36B94DBD" w14:textId="77777777" w:rsidR="00AF54BB" w:rsidRDefault="00AF54BB" w:rsidP="00AF54BB">
      <w:pPr>
        <w:spacing w:line="360" w:lineRule="auto"/>
      </w:pPr>
      <w:r>
        <w:t>10 - day_of_week: last contact day of the week (categorical: 'mon','tue','wed','thu','fri')</w:t>
      </w:r>
    </w:p>
    <w:p w14:paraId="7DE829FE" w14:textId="1D33E903" w:rsidR="00AF54BB" w:rsidRDefault="00AF54BB" w:rsidP="00AF54BB">
      <w:pPr>
        <w:spacing w:line="360" w:lineRule="auto"/>
      </w:pPr>
      <w:r>
        <w:lastRenderedPageBreak/>
        <w:t>11 - duration: last contact duration, in seconds (numeric). Important note: this attribute highly affects the output target (</w:t>
      </w:r>
      <w:r w:rsidR="00BC7BA5">
        <w:t>example</w:t>
      </w:r>
      <w:r>
        <w:t>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14:paraId="4EA0006A" w14:textId="77777777" w:rsidR="00AF54BB" w:rsidRDefault="00AF54BB" w:rsidP="00AF54BB">
      <w:pPr>
        <w:spacing w:line="360" w:lineRule="auto"/>
      </w:pPr>
      <w:r>
        <w:t># other attributes:</w:t>
      </w:r>
    </w:p>
    <w:p w14:paraId="6B3CC82F" w14:textId="77777777" w:rsidR="00AF54BB" w:rsidRDefault="00AF54BB" w:rsidP="00AF54BB">
      <w:pPr>
        <w:spacing w:line="360" w:lineRule="auto"/>
      </w:pPr>
      <w:r>
        <w:t>12 - campaign: number of contacts performed during this campaign and for this client (numeric, includes last contact)</w:t>
      </w:r>
    </w:p>
    <w:p w14:paraId="15D89F93" w14:textId="3DE12D3B" w:rsidR="00AF54BB" w:rsidRDefault="00AF54BB" w:rsidP="00AF54BB">
      <w:pPr>
        <w:spacing w:line="360" w:lineRule="auto"/>
      </w:pPr>
      <w:r>
        <w:t>13 - pdays: number of days passed after the client was last contacted from a previous campaign (numeric; 999 means client was not previously contacted)</w:t>
      </w:r>
    </w:p>
    <w:p w14:paraId="326E7E7B" w14:textId="77777777" w:rsidR="00AF54BB" w:rsidRDefault="00AF54BB" w:rsidP="00AF54BB">
      <w:pPr>
        <w:spacing w:line="360" w:lineRule="auto"/>
      </w:pPr>
      <w:r>
        <w:t>14 - previous: number of contacts performed before this campaign and for this client (numeric)</w:t>
      </w:r>
    </w:p>
    <w:p w14:paraId="53F6F160" w14:textId="11F6195A" w:rsidR="00AF54BB" w:rsidRDefault="00AF54BB" w:rsidP="00AF54BB">
      <w:pPr>
        <w:spacing w:line="360" w:lineRule="auto"/>
      </w:pPr>
      <w:r>
        <w:t>15 - poutcome: outcome of the previous marketing campaign (categor</w:t>
      </w:r>
      <w:r w:rsidR="00841244">
        <w:t>ical</w:t>
      </w:r>
      <w:r>
        <w:t>: 'failure',</w:t>
      </w:r>
      <w:r w:rsidR="00BC7BA5">
        <w:t xml:space="preserve"> </w:t>
      </w:r>
      <w:r>
        <w:t>'nonexistent',</w:t>
      </w:r>
      <w:r w:rsidR="00BC7BA5">
        <w:t xml:space="preserve"> </w:t>
      </w:r>
      <w:r>
        <w:t>'success')</w:t>
      </w:r>
    </w:p>
    <w:p w14:paraId="4396CEA9" w14:textId="77777777" w:rsidR="00AF54BB" w:rsidRDefault="00AF54BB" w:rsidP="00AF54BB">
      <w:pPr>
        <w:spacing w:line="360" w:lineRule="auto"/>
      </w:pPr>
      <w:r>
        <w:t># social and economic context attributes</w:t>
      </w:r>
    </w:p>
    <w:p w14:paraId="0B82FA9F" w14:textId="77777777" w:rsidR="00AF54BB" w:rsidRDefault="00AF54BB" w:rsidP="00AF54BB">
      <w:pPr>
        <w:spacing w:line="360" w:lineRule="auto"/>
      </w:pPr>
      <w:r>
        <w:t>16 - emp.var.rate: employment variation rate - quarterly indicator (numeric)</w:t>
      </w:r>
    </w:p>
    <w:p w14:paraId="3AD55558" w14:textId="77777777" w:rsidR="00AF54BB" w:rsidRDefault="00AF54BB" w:rsidP="00AF54BB">
      <w:pPr>
        <w:spacing w:line="360" w:lineRule="auto"/>
      </w:pPr>
      <w:r>
        <w:t xml:space="preserve">17 - cons.price.idx: consumer price index - monthly indicator (numeric) </w:t>
      </w:r>
    </w:p>
    <w:p w14:paraId="2537D18F" w14:textId="77777777" w:rsidR="00AF54BB" w:rsidRDefault="00AF54BB" w:rsidP="00AF54BB">
      <w:pPr>
        <w:spacing w:line="360" w:lineRule="auto"/>
      </w:pPr>
      <w:r>
        <w:t xml:space="preserve">18 - cons.conf.idx: consumer confidence index - monthly indicator (numeric) </w:t>
      </w:r>
    </w:p>
    <w:p w14:paraId="696F2474" w14:textId="77777777" w:rsidR="00AF54BB" w:rsidRDefault="00AF54BB" w:rsidP="00AF54BB">
      <w:pPr>
        <w:spacing w:line="360" w:lineRule="auto"/>
      </w:pPr>
      <w:r>
        <w:t>19 - euribor3m: euribor 3 month rate - daily indicator (numeric)</w:t>
      </w:r>
    </w:p>
    <w:p w14:paraId="427DBA98" w14:textId="67D6573F" w:rsidR="00AF54BB" w:rsidRDefault="00AF54BB" w:rsidP="00AF54BB">
      <w:pPr>
        <w:spacing w:line="360" w:lineRule="auto"/>
      </w:pPr>
      <w:r>
        <w:t>20 - nr.employed: number of employees - quarterly indicator (numeric)</w:t>
      </w:r>
    </w:p>
    <w:p w14:paraId="134700A2" w14:textId="77777777" w:rsidR="00AF54BB" w:rsidRDefault="00AF54BB" w:rsidP="00AF54BB">
      <w:pPr>
        <w:spacing w:line="360" w:lineRule="auto"/>
      </w:pPr>
      <w:r>
        <w:t>Output variable (desired target):</w:t>
      </w:r>
    </w:p>
    <w:p w14:paraId="24DDF550" w14:textId="056CC9AA" w:rsidR="00AF54BB" w:rsidRDefault="00AF54BB" w:rsidP="00AF54BB">
      <w:pPr>
        <w:spacing w:line="360" w:lineRule="auto"/>
      </w:pPr>
      <w:r>
        <w:t>21 - y - has the client subscribed a term deposit? (binary: 'yes',</w:t>
      </w:r>
      <w:r w:rsidR="00BC7BA5">
        <w:t xml:space="preserve"> </w:t>
      </w:r>
      <w:r>
        <w:t>'no')</w:t>
      </w:r>
    </w:p>
    <w:p w14:paraId="3688534E" w14:textId="77777777" w:rsidR="0031312E" w:rsidRDefault="0031312E" w:rsidP="0031312E">
      <w:pPr>
        <w:spacing w:line="360" w:lineRule="auto"/>
      </w:pPr>
    </w:p>
    <w:p w14:paraId="26F097C7" w14:textId="29375B0D" w:rsidR="0031312E" w:rsidRDefault="0031312E" w:rsidP="0031312E">
      <w:pPr>
        <w:spacing w:line="360" w:lineRule="auto"/>
      </w:pPr>
      <w:r>
        <w:t xml:space="preserve">The Data size is very big and </w:t>
      </w:r>
      <w:r w:rsidR="00FB5FF3">
        <w:t xml:space="preserve">the </w:t>
      </w:r>
      <w:r>
        <w:t xml:space="preserve">Marketing team has asked you to use spark and help them get answer </w:t>
      </w:r>
      <w:r w:rsidR="00BC7BA5">
        <w:t>to the</w:t>
      </w:r>
      <w:r>
        <w:t xml:space="preserve"> following questions.</w:t>
      </w:r>
    </w:p>
    <w:p w14:paraId="76FB68DC" w14:textId="77777777" w:rsidR="0031312E" w:rsidRDefault="0031312E" w:rsidP="0031312E">
      <w:pPr>
        <w:spacing w:line="360" w:lineRule="auto"/>
      </w:pPr>
    </w:p>
    <w:p w14:paraId="25F2A946" w14:textId="77777777" w:rsidR="0031312E" w:rsidRDefault="0031312E" w:rsidP="0031312E">
      <w:pPr>
        <w:spacing w:line="360" w:lineRule="auto"/>
      </w:pPr>
      <w:r>
        <w:t xml:space="preserve">1. load data and create spark data frame </w:t>
      </w:r>
    </w:p>
    <w:p w14:paraId="6954A4E4" w14:textId="6C74A268" w:rsidR="0031312E" w:rsidRDefault="0031312E" w:rsidP="0031312E">
      <w:pPr>
        <w:spacing w:line="360" w:lineRule="auto"/>
        <w:rPr>
          <w:ins w:id="0" w:author="Basu, Rangan" w:date="2019-08-12T00:32:00Z"/>
        </w:rPr>
      </w:pPr>
      <w:r>
        <w:t>2. Give marketing success rate. (No</w:t>
      </w:r>
      <w:r w:rsidR="00FB5FF3">
        <w:t>.</w:t>
      </w:r>
      <w:r>
        <w:t xml:space="preserve"> of people subscribed / total no</w:t>
      </w:r>
      <w:r w:rsidR="00FB5FF3">
        <w:t>.</w:t>
      </w:r>
      <w:r>
        <w:t xml:space="preserve"> of </w:t>
      </w:r>
      <w:r w:rsidR="003A4655">
        <w:t>entries</w:t>
      </w:r>
      <w:r>
        <w:t>)</w:t>
      </w:r>
    </w:p>
    <w:p w14:paraId="5187523C" w14:textId="1F0C48B8" w:rsidR="00F156BF" w:rsidRDefault="00F156BF" w:rsidP="0031312E">
      <w:pPr>
        <w:spacing w:line="360" w:lineRule="auto"/>
      </w:pPr>
      <w:ins w:id="1" w:author="Basu, Rangan" w:date="2019-08-12T00:32:00Z">
        <w:r>
          <w:t xml:space="preserve">Ans&gt;  </w:t>
        </w:r>
        <w:r w:rsidR="00EF23E1">
          <w:t>11.69%</w:t>
        </w:r>
      </w:ins>
    </w:p>
    <w:p w14:paraId="6F469D16" w14:textId="354E6BD9" w:rsidR="0031312E" w:rsidRDefault="0031312E" w:rsidP="0031312E">
      <w:pPr>
        <w:spacing w:line="360" w:lineRule="auto"/>
        <w:rPr>
          <w:ins w:id="2" w:author="Basu, Rangan" w:date="2019-08-12T00:32:00Z"/>
        </w:rPr>
      </w:pPr>
      <w:r>
        <w:t xml:space="preserve">3. Check max, min, Mean and median age of average targeted customer </w:t>
      </w:r>
    </w:p>
    <w:p w14:paraId="651168F8" w14:textId="77777777" w:rsidR="00EF23E1" w:rsidRDefault="00EF23E1" w:rsidP="00EF23E1">
      <w:pPr>
        <w:autoSpaceDE w:val="0"/>
        <w:autoSpaceDN w:val="0"/>
        <w:adjustRightInd w:val="0"/>
        <w:spacing w:after="0" w:line="240" w:lineRule="auto"/>
        <w:rPr>
          <w:ins w:id="3" w:author="Basu, Rangan" w:date="2019-08-12T00:32:00Z"/>
          <w:rFonts w:ascii="Consolas" w:hAnsi="Consolas" w:cs="Consolas"/>
          <w:sz w:val="20"/>
          <w:szCs w:val="20"/>
        </w:rPr>
      </w:pPr>
      <w:ins w:id="4" w:author="Basu, Rangan" w:date="2019-08-12T00:32:00Z">
        <w:r>
          <w:rPr>
            <w:rFonts w:ascii="Consolas" w:hAnsi="Consolas" w:cs="Consolas"/>
            <w:color w:val="000000"/>
            <w:sz w:val="20"/>
            <w:szCs w:val="20"/>
          </w:rPr>
          <w:t>+--------+--------+-----------------+</w:t>
        </w:r>
      </w:ins>
    </w:p>
    <w:p w14:paraId="67F4F152" w14:textId="77777777" w:rsidR="00EF23E1" w:rsidRDefault="00EF23E1" w:rsidP="00EF23E1">
      <w:pPr>
        <w:autoSpaceDE w:val="0"/>
        <w:autoSpaceDN w:val="0"/>
        <w:adjustRightInd w:val="0"/>
        <w:spacing w:after="0" w:line="240" w:lineRule="auto"/>
        <w:rPr>
          <w:ins w:id="5" w:author="Basu, Rangan" w:date="2019-08-12T00:32:00Z"/>
          <w:rFonts w:ascii="Consolas" w:hAnsi="Consolas" w:cs="Consolas"/>
          <w:sz w:val="20"/>
          <w:szCs w:val="20"/>
        </w:rPr>
      </w:pPr>
      <w:ins w:id="6" w:author="Basu, Rangan" w:date="2019-08-12T00:32:00Z">
        <w:r>
          <w:rPr>
            <w:rFonts w:ascii="Consolas" w:hAnsi="Consolas" w:cs="Consolas"/>
            <w:color w:val="000000"/>
            <w:sz w:val="20"/>
            <w:szCs w:val="20"/>
          </w:rPr>
          <w:t>|max(age)|min(age)|         avg(age)|</w:t>
        </w:r>
      </w:ins>
    </w:p>
    <w:p w14:paraId="3ADAC0F7" w14:textId="77777777" w:rsidR="00EF23E1" w:rsidRDefault="00EF23E1" w:rsidP="00EF23E1">
      <w:pPr>
        <w:autoSpaceDE w:val="0"/>
        <w:autoSpaceDN w:val="0"/>
        <w:adjustRightInd w:val="0"/>
        <w:spacing w:after="0" w:line="240" w:lineRule="auto"/>
        <w:rPr>
          <w:ins w:id="7" w:author="Basu, Rangan" w:date="2019-08-12T00:32:00Z"/>
          <w:rFonts w:ascii="Consolas" w:hAnsi="Consolas" w:cs="Consolas"/>
          <w:sz w:val="20"/>
          <w:szCs w:val="20"/>
        </w:rPr>
      </w:pPr>
      <w:ins w:id="8" w:author="Basu, Rangan" w:date="2019-08-12T00:32:00Z">
        <w:r>
          <w:rPr>
            <w:rFonts w:ascii="Consolas" w:hAnsi="Consolas" w:cs="Consolas"/>
            <w:color w:val="000000"/>
            <w:sz w:val="20"/>
            <w:szCs w:val="20"/>
          </w:rPr>
          <w:t>+--------+--------+-----------------+</w:t>
        </w:r>
      </w:ins>
    </w:p>
    <w:p w14:paraId="752985F7" w14:textId="77777777" w:rsidR="00EF23E1" w:rsidRDefault="00EF23E1" w:rsidP="00EF23E1">
      <w:pPr>
        <w:autoSpaceDE w:val="0"/>
        <w:autoSpaceDN w:val="0"/>
        <w:adjustRightInd w:val="0"/>
        <w:spacing w:after="0" w:line="240" w:lineRule="auto"/>
        <w:rPr>
          <w:ins w:id="9" w:author="Basu, Rangan" w:date="2019-08-12T00:32:00Z"/>
          <w:rFonts w:ascii="Consolas" w:hAnsi="Consolas" w:cs="Consolas"/>
          <w:sz w:val="20"/>
          <w:szCs w:val="20"/>
        </w:rPr>
      </w:pPr>
      <w:ins w:id="10" w:author="Basu, Rangan" w:date="2019-08-12T00:32:00Z">
        <w:r>
          <w:rPr>
            <w:rFonts w:ascii="Consolas" w:hAnsi="Consolas" w:cs="Consolas"/>
            <w:color w:val="000000"/>
            <w:sz w:val="20"/>
            <w:szCs w:val="20"/>
          </w:rPr>
          <w:t>|      95|      18|40.93621021432837|</w:t>
        </w:r>
      </w:ins>
    </w:p>
    <w:p w14:paraId="1C8C35BB" w14:textId="55054473" w:rsidR="00EF23E1" w:rsidRDefault="00EF23E1" w:rsidP="00EF23E1">
      <w:pPr>
        <w:spacing w:line="360" w:lineRule="auto"/>
      </w:pPr>
      <w:ins w:id="11" w:author="Basu, Rangan" w:date="2019-08-12T00:32:00Z">
        <w:r>
          <w:rPr>
            <w:rFonts w:ascii="Consolas" w:hAnsi="Consolas" w:cs="Consolas"/>
            <w:color w:val="000000"/>
            <w:sz w:val="20"/>
            <w:szCs w:val="20"/>
          </w:rPr>
          <w:t>+--------+--------+-----------------+</w:t>
        </w:r>
      </w:ins>
    </w:p>
    <w:p w14:paraId="0305422B" w14:textId="461FC306" w:rsidR="0031312E" w:rsidRDefault="0031312E" w:rsidP="0031312E">
      <w:pPr>
        <w:spacing w:line="360" w:lineRule="auto"/>
        <w:rPr>
          <w:ins w:id="12" w:author="Basu, Rangan" w:date="2019-08-12T00:33:00Z"/>
        </w:rPr>
      </w:pPr>
      <w:r>
        <w:t xml:space="preserve">4. Check quality of clients by checking average balance, median balance of clients </w:t>
      </w:r>
    </w:p>
    <w:p w14:paraId="0CB6245C" w14:textId="77777777" w:rsidR="00EF23E1" w:rsidRDefault="00EF23E1" w:rsidP="00EF23E1">
      <w:pPr>
        <w:autoSpaceDE w:val="0"/>
        <w:autoSpaceDN w:val="0"/>
        <w:adjustRightInd w:val="0"/>
        <w:spacing w:after="0" w:line="240" w:lineRule="auto"/>
        <w:rPr>
          <w:ins w:id="13" w:author="Basu, Rangan" w:date="2019-08-12T00:33:00Z"/>
          <w:rFonts w:ascii="Consolas" w:hAnsi="Consolas" w:cs="Consolas"/>
          <w:sz w:val="20"/>
          <w:szCs w:val="20"/>
        </w:rPr>
      </w:pPr>
      <w:ins w:id="14" w:author="Basu, Rangan" w:date="2019-08-12T00:33:00Z">
        <w:r>
          <w:rPr>
            <w:rFonts w:ascii="Consolas" w:hAnsi="Consolas" w:cs="Consolas"/>
            <w:color w:val="000000"/>
            <w:sz w:val="20"/>
            <w:szCs w:val="20"/>
          </w:rPr>
          <w:t>+------------------+</w:t>
        </w:r>
      </w:ins>
    </w:p>
    <w:p w14:paraId="429DA102" w14:textId="77777777" w:rsidR="00EF23E1" w:rsidRDefault="00EF23E1" w:rsidP="00EF23E1">
      <w:pPr>
        <w:autoSpaceDE w:val="0"/>
        <w:autoSpaceDN w:val="0"/>
        <w:adjustRightInd w:val="0"/>
        <w:spacing w:after="0" w:line="240" w:lineRule="auto"/>
        <w:rPr>
          <w:ins w:id="15" w:author="Basu, Rangan" w:date="2019-08-12T00:33:00Z"/>
          <w:rFonts w:ascii="Consolas" w:hAnsi="Consolas" w:cs="Consolas"/>
          <w:sz w:val="20"/>
          <w:szCs w:val="20"/>
        </w:rPr>
      </w:pPr>
      <w:ins w:id="16" w:author="Basu, Rangan" w:date="2019-08-12T00:33:00Z">
        <w:r>
          <w:rPr>
            <w:rFonts w:ascii="Consolas" w:hAnsi="Consolas" w:cs="Consolas"/>
            <w:color w:val="000000"/>
            <w:sz w:val="20"/>
            <w:szCs w:val="20"/>
          </w:rPr>
          <w:t>|      avg(balance)|</w:t>
        </w:r>
      </w:ins>
    </w:p>
    <w:p w14:paraId="34369D6C" w14:textId="77777777" w:rsidR="00EF23E1" w:rsidRDefault="00EF23E1" w:rsidP="00EF23E1">
      <w:pPr>
        <w:autoSpaceDE w:val="0"/>
        <w:autoSpaceDN w:val="0"/>
        <w:adjustRightInd w:val="0"/>
        <w:spacing w:after="0" w:line="240" w:lineRule="auto"/>
        <w:rPr>
          <w:ins w:id="17" w:author="Basu, Rangan" w:date="2019-08-12T00:33:00Z"/>
          <w:rFonts w:ascii="Consolas" w:hAnsi="Consolas" w:cs="Consolas"/>
          <w:sz w:val="20"/>
          <w:szCs w:val="20"/>
        </w:rPr>
      </w:pPr>
      <w:ins w:id="18" w:author="Basu, Rangan" w:date="2019-08-12T00:33:00Z">
        <w:r>
          <w:rPr>
            <w:rFonts w:ascii="Consolas" w:hAnsi="Consolas" w:cs="Consolas"/>
            <w:color w:val="000000"/>
            <w:sz w:val="20"/>
            <w:szCs w:val="20"/>
          </w:rPr>
          <w:t>+------------------+</w:t>
        </w:r>
      </w:ins>
    </w:p>
    <w:p w14:paraId="2E420DF4" w14:textId="77777777" w:rsidR="00EF23E1" w:rsidRDefault="00EF23E1" w:rsidP="00EF23E1">
      <w:pPr>
        <w:autoSpaceDE w:val="0"/>
        <w:autoSpaceDN w:val="0"/>
        <w:adjustRightInd w:val="0"/>
        <w:spacing w:after="0" w:line="240" w:lineRule="auto"/>
        <w:rPr>
          <w:ins w:id="19" w:author="Basu, Rangan" w:date="2019-08-12T00:33:00Z"/>
          <w:rFonts w:ascii="Consolas" w:hAnsi="Consolas" w:cs="Consolas"/>
          <w:sz w:val="20"/>
          <w:szCs w:val="20"/>
        </w:rPr>
      </w:pPr>
      <w:ins w:id="20" w:author="Basu, Rangan" w:date="2019-08-12T00:33:00Z">
        <w:r>
          <w:rPr>
            <w:rFonts w:ascii="Consolas" w:hAnsi="Consolas" w:cs="Consolas"/>
            <w:color w:val="000000"/>
            <w:sz w:val="20"/>
            <w:szCs w:val="20"/>
          </w:rPr>
          <w:t>|1362.2720576850766|</w:t>
        </w:r>
      </w:ins>
    </w:p>
    <w:p w14:paraId="371E1BB0" w14:textId="77777777" w:rsidR="00EF23E1" w:rsidRDefault="00EF23E1" w:rsidP="00EF23E1">
      <w:pPr>
        <w:autoSpaceDE w:val="0"/>
        <w:autoSpaceDN w:val="0"/>
        <w:adjustRightInd w:val="0"/>
        <w:spacing w:after="0" w:line="240" w:lineRule="auto"/>
        <w:rPr>
          <w:ins w:id="21" w:author="Basu, Rangan" w:date="2019-08-12T00:33:00Z"/>
          <w:rFonts w:ascii="Consolas" w:hAnsi="Consolas" w:cs="Consolas"/>
          <w:sz w:val="20"/>
          <w:szCs w:val="20"/>
        </w:rPr>
      </w:pPr>
      <w:ins w:id="22" w:author="Basu, Rangan" w:date="2019-08-12T00:33:00Z">
        <w:r>
          <w:rPr>
            <w:rFonts w:ascii="Consolas" w:hAnsi="Consolas" w:cs="Consolas"/>
            <w:color w:val="000000"/>
            <w:sz w:val="20"/>
            <w:szCs w:val="20"/>
          </w:rPr>
          <w:t>+------------------+</w:t>
        </w:r>
      </w:ins>
    </w:p>
    <w:p w14:paraId="191904CF" w14:textId="77777777" w:rsidR="00EF23E1" w:rsidRDefault="00EF23E1" w:rsidP="00EF23E1">
      <w:pPr>
        <w:autoSpaceDE w:val="0"/>
        <w:autoSpaceDN w:val="0"/>
        <w:adjustRightInd w:val="0"/>
        <w:spacing w:after="0" w:line="240" w:lineRule="auto"/>
        <w:rPr>
          <w:ins w:id="23" w:author="Basu, Rangan" w:date="2019-08-12T00:33:00Z"/>
          <w:rFonts w:ascii="Consolas" w:hAnsi="Consolas" w:cs="Consolas"/>
          <w:sz w:val="20"/>
          <w:szCs w:val="20"/>
        </w:rPr>
      </w:pPr>
    </w:p>
    <w:p w14:paraId="4B898F73" w14:textId="6FDA32D1" w:rsidR="00EF23E1" w:rsidRDefault="00EF23E1" w:rsidP="00EF23E1">
      <w:pPr>
        <w:spacing w:line="360" w:lineRule="auto"/>
      </w:pPr>
      <w:ins w:id="24" w:author="Basu, Rangan" w:date="2019-08-12T00:33:00Z">
        <w:r>
          <w:rPr>
            <w:rFonts w:ascii="Consolas" w:hAnsi="Consolas" w:cs="Consolas"/>
            <w:color w:val="000000"/>
            <w:sz w:val="20"/>
            <w:szCs w:val="20"/>
          </w:rPr>
          <w:t>448.0</w:t>
        </w:r>
      </w:ins>
    </w:p>
    <w:p w14:paraId="7BC811C2" w14:textId="20DC6FEB" w:rsidR="0031312E" w:rsidRDefault="0031312E" w:rsidP="0031312E">
      <w:pPr>
        <w:spacing w:line="360" w:lineRule="auto"/>
        <w:rPr>
          <w:ins w:id="25" w:author="Basu, Rangan" w:date="2019-08-12T00:33:00Z"/>
        </w:rPr>
      </w:pPr>
      <w:r>
        <w:t>5. Check if age matter</w:t>
      </w:r>
      <w:r w:rsidR="00BC7BA5">
        <w:t>s</w:t>
      </w:r>
      <w:r>
        <w:t xml:space="preserve"> in marketing subscription for deposit </w:t>
      </w:r>
    </w:p>
    <w:p w14:paraId="43BE44BE" w14:textId="02539420" w:rsidR="00EF23E1" w:rsidRDefault="00EF23E1" w:rsidP="0031312E">
      <w:pPr>
        <w:spacing w:line="360" w:lineRule="auto"/>
      </w:pPr>
      <w:ins w:id="26" w:author="Basu, Rangan" w:date="2019-08-12T00:33:00Z">
        <w:r>
          <w:t>Ans&gt; Not really, avg age is almost similar for both(40~41)</w:t>
        </w:r>
      </w:ins>
    </w:p>
    <w:p w14:paraId="455E2AC7" w14:textId="5B663251" w:rsidR="0031312E" w:rsidRDefault="0031312E" w:rsidP="0031312E">
      <w:pPr>
        <w:spacing w:line="360" w:lineRule="auto"/>
        <w:rPr>
          <w:ins w:id="27" w:author="Basu, Rangan" w:date="2019-08-12T00:34:00Z"/>
        </w:rPr>
      </w:pPr>
      <w:r>
        <w:t xml:space="preserve">6. </w:t>
      </w:r>
      <w:r w:rsidR="00BC7BA5">
        <w:t>C</w:t>
      </w:r>
      <w:r>
        <w:t xml:space="preserve">heck if </w:t>
      </w:r>
      <w:r w:rsidR="000E3277">
        <w:t>marital</w:t>
      </w:r>
      <w:r>
        <w:t xml:space="preserve"> status mattered for subscription to deposit. </w:t>
      </w:r>
    </w:p>
    <w:p w14:paraId="7AA52B16" w14:textId="2ABB55E6" w:rsidR="00EF23E1" w:rsidRDefault="00EF23E1" w:rsidP="0031312E">
      <w:pPr>
        <w:spacing w:line="360" w:lineRule="auto"/>
      </w:pPr>
      <w:ins w:id="28" w:author="Basu, Rangan" w:date="2019-08-12T00:34:00Z">
        <w:r>
          <w:t>Ans&gt; No,</w:t>
        </w:r>
      </w:ins>
    </w:p>
    <w:p w14:paraId="489BE30B" w14:textId="6FDB1398" w:rsidR="0031312E" w:rsidRDefault="0031312E" w:rsidP="0031312E">
      <w:pPr>
        <w:spacing w:line="360" w:lineRule="auto"/>
        <w:rPr>
          <w:ins w:id="29" w:author="Basu, Rangan" w:date="2019-08-12T00:35:00Z"/>
        </w:rPr>
      </w:pPr>
      <w:r>
        <w:t xml:space="preserve">7. </w:t>
      </w:r>
      <w:r w:rsidR="00AA299C">
        <w:t>C</w:t>
      </w:r>
      <w:r>
        <w:t xml:space="preserve">heck if age and </w:t>
      </w:r>
      <w:r w:rsidR="00AA299C">
        <w:t>m</w:t>
      </w:r>
      <w:r w:rsidR="000E3277">
        <w:t>arital</w:t>
      </w:r>
      <w:r>
        <w:t xml:space="preserve"> status together mattered for subscription to deposit scheme </w:t>
      </w:r>
    </w:p>
    <w:p w14:paraId="428BB384" w14:textId="05678F2B" w:rsidR="00EF23E1" w:rsidRDefault="00EF23E1" w:rsidP="0031312E">
      <w:pPr>
        <w:spacing w:line="360" w:lineRule="auto"/>
      </w:pPr>
      <w:ins w:id="30" w:author="Basu, Rangan" w:date="2019-08-12T00:35:00Z">
        <w:r>
          <w:t>Ans&gt; Not Really</w:t>
        </w:r>
      </w:ins>
    </w:p>
    <w:p w14:paraId="1F61F32A" w14:textId="5A4F75FE" w:rsidR="0031312E" w:rsidRDefault="0031312E" w:rsidP="0031312E">
      <w:pPr>
        <w:spacing w:line="360" w:lineRule="auto"/>
      </w:pPr>
      <w:r>
        <w:t xml:space="preserve">8. Do Feature engineering for age column and find right age effect on </w:t>
      </w:r>
      <w:r w:rsidR="000E3277" w:rsidRPr="000E3277">
        <w:t>campaign</w:t>
      </w:r>
    </w:p>
    <w:p w14:paraId="0BBA67C1" w14:textId="76241561" w:rsidR="0031312E" w:rsidDel="00EA2C19" w:rsidRDefault="0031312E" w:rsidP="0031312E">
      <w:pPr>
        <w:spacing w:line="360" w:lineRule="auto"/>
        <w:rPr>
          <w:del w:id="31" w:author="Pretty Chadha" w:date="2016-01-19T15:19:00Z"/>
        </w:rPr>
      </w:pPr>
      <w:bookmarkStart w:id="32" w:name="_GoBack"/>
      <w:bookmarkEnd w:id="32"/>
    </w:p>
    <w:p w14:paraId="2294187F" w14:textId="7BC7E458" w:rsidR="00D4006F" w:rsidRDefault="0031312E" w:rsidP="0031312E">
      <w:pPr>
        <w:spacing w:line="360" w:lineRule="auto"/>
      </w:pPr>
      <w:r>
        <w:t>Data Ref:</w:t>
      </w:r>
      <w:r w:rsidR="00C97A59">
        <w:t xml:space="preserve"> </w:t>
      </w:r>
      <w:hyperlink r:id="rId9" w:history="1">
        <w:r w:rsidR="00C97A59" w:rsidRPr="00147475">
          <w:rPr>
            <w:rStyle w:val="Hyperlink"/>
          </w:rPr>
          <w:t>http://mlr.cs.umass.edu/ml/datasets/Bank+Marketing</w:t>
        </w:r>
      </w:hyperlink>
      <w:r w:rsidR="00C97A59">
        <w:t xml:space="preserve"> </w:t>
      </w:r>
    </w:p>
    <w:p w14:paraId="35ED1C6E" w14:textId="77777777" w:rsidR="00EA2C19" w:rsidRDefault="00EA2C19" w:rsidP="00EA2C19">
      <w:pPr>
        <w:spacing w:line="360" w:lineRule="auto"/>
        <w:rPr>
          <w:ins w:id="33" w:author="Pretty Chadha" w:date="2016-01-19T15:19:00Z"/>
        </w:rPr>
      </w:pPr>
      <w:ins w:id="34" w:author="Pretty Chadha" w:date="2016-01-19T15:19:00Z">
        <w:r>
          <w:lastRenderedPageBreak/>
          <w:t>The total time required to complete this task is 8 hours.</w:t>
        </w:r>
      </w:ins>
    </w:p>
    <w:p w14:paraId="0943740E" w14:textId="77777777" w:rsidR="00841244" w:rsidRDefault="00841244" w:rsidP="00841244">
      <w:pPr>
        <w:spacing w:line="360" w:lineRule="auto"/>
        <w:rPr>
          <w:rStyle w:val="apple-converted-space"/>
        </w:rPr>
      </w:pPr>
      <w:r>
        <w:t xml:space="preserve">Note: The dataset required for this project can be accessed either from the above link or downloaded from the “Download Center”.  </w:t>
      </w:r>
    </w:p>
    <w:p w14:paraId="09B86B4E" w14:textId="77777777" w:rsidR="00841244" w:rsidRPr="00420B84" w:rsidRDefault="00841244" w:rsidP="0031312E">
      <w:pPr>
        <w:spacing w:line="360" w:lineRule="auto"/>
        <w:rPr>
          <w:rStyle w:val="apple-converted-space"/>
        </w:rPr>
      </w:pPr>
    </w:p>
    <w:sectPr w:rsidR="00841244" w:rsidRPr="00420B84" w:rsidSect="004D1B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08A1B" w14:textId="77777777" w:rsidR="00282AEE" w:rsidRDefault="00282AEE" w:rsidP="00AF0EED">
      <w:pPr>
        <w:spacing w:after="0" w:line="240" w:lineRule="auto"/>
      </w:pPr>
      <w:r>
        <w:separator/>
      </w:r>
    </w:p>
  </w:endnote>
  <w:endnote w:type="continuationSeparator" w:id="0">
    <w:p w14:paraId="2E38E5D8" w14:textId="77777777" w:rsidR="00282AEE" w:rsidRDefault="00282AEE" w:rsidP="00AF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9EDC9" w14:textId="77777777" w:rsidR="00EF23E1" w:rsidRDefault="00EF2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6A911" w14:textId="12834A83" w:rsidR="00E55FA4" w:rsidRPr="00782D0B" w:rsidRDefault="00EF23E1" w:rsidP="002A70EE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CE4B72" wp14:editId="097A5B58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8b804aa7bfe87c35e555a518" descr="{&quot;HashCode&quot;:-191304650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5ECED0" w14:textId="79D419C5" w:rsidR="00EF23E1" w:rsidRPr="00EF23E1" w:rsidRDefault="00EF23E1" w:rsidP="00EF23E1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EF23E1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CE4B72" id="_x0000_t202" coordsize="21600,21600" o:spt="202" path="m,l,21600r21600,l21600,xe">
              <v:stroke joinstyle="miter"/>
              <v:path gradientshapeok="t" o:connecttype="rect"/>
            </v:shapetype>
            <v:shape id="MSIPCM8b804aa7bfe87c35e555a518" o:spid="_x0000_s1026" type="#_x0000_t202" alt="{&quot;HashCode&quot;:-1913046509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" o:allowincell="f" filled="f" stroked="f" strokeweight=".5pt">
              <v:fill o:detectmouseclick="t"/>
              <v:textbox inset="20pt,0,,0">
                <w:txbxContent>
                  <w:p w14:paraId="6F5ECED0" w14:textId="79D419C5" w:rsidR="00EF23E1" w:rsidRPr="00EF23E1" w:rsidRDefault="00EF23E1" w:rsidP="00EF23E1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EF23E1">
                      <w:rPr>
                        <w:rFonts w:ascii="Calibri" w:hAnsi="Calibri"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2014675460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="004910D0" w:rsidRPr="004910D0">
          <w:t xml:space="preserve"> Copyright Simplilearn. All rights reserved.</w:t>
        </w:r>
        <w:r w:rsidR="002A70EE">
          <w:t xml:space="preserve">                                                                              </w:t>
        </w:r>
        <w:r w:rsidR="002A70EE">
          <w:rPr>
            <w:color w:val="7F7F7F" w:themeColor="background1" w:themeShade="7F"/>
            <w:spacing w:val="60"/>
          </w:rPr>
          <w:t>Page</w:t>
        </w:r>
        <w:r w:rsidR="002A70EE">
          <w:t xml:space="preserve"> | </w:t>
        </w:r>
        <w:r w:rsidR="002A70EE">
          <w:fldChar w:fldCharType="begin"/>
        </w:r>
        <w:r w:rsidR="002A70EE">
          <w:instrText xml:space="preserve"> PAGE   \* MERGEFORMAT </w:instrText>
        </w:r>
        <w:r w:rsidR="002A70EE">
          <w:fldChar w:fldCharType="separate"/>
        </w:r>
        <w:r w:rsidR="00EA2C19" w:rsidRPr="00EA2C19">
          <w:rPr>
            <w:b/>
            <w:bCs/>
            <w:noProof/>
          </w:rPr>
          <w:t>2</w:t>
        </w:r>
        <w:r w:rsidR="002A70EE">
          <w:rPr>
            <w:b/>
            <w:bCs/>
            <w:noProof/>
          </w:rPr>
          <w:fldChar w:fldCharType="end"/>
        </w:r>
      </w:sdtContent>
    </w:sdt>
  </w:p>
  <w:p w14:paraId="5A40D2A8" w14:textId="77777777" w:rsidR="00E55FA4" w:rsidRDefault="00E55F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5B373" w14:textId="75A8DA65" w:rsidR="002A70EE" w:rsidRDefault="00EF23E1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9CF4A40" wp14:editId="01AE0F7F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041c4813bd08d5deca32d93d" descr="{&quot;HashCode&quot;:-1913046509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3DB92C" w14:textId="75CB3AEE" w:rsidR="00EF23E1" w:rsidRPr="00EF23E1" w:rsidRDefault="00EF23E1" w:rsidP="00EF23E1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EF23E1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F4A40" id="_x0000_t202" coordsize="21600,21600" o:spt="202" path="m,l,21600r21600,l21600,xe">
              <v:stroke joinstyle="miter"/>
              <v:path gradientshapeok="t" o:connecttype="rect"/>
            </v:shapetype>
            <v:shape id="MSIPCM041c4813bd08d5deca32d93d" o:spid="_x0000_s1027" type="#_x0000_t202" alt="{&quot;HashCode&quot;:-1913046509,&quot;Height&quot;:792.0,&quot;Width&quot;:612.0,&quot;Placement&quot;:&quot;Footer&quot;,&quot;Index&quot;:&quot;FirstPage&quot;,&quot;Section&quot;:1,&quot;Top&quot;:0.0,&quot;Left&quot;:0.0}" style="position:absolute;left:0;text-align:left;margin-left:0;margin-top:756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D0ixrRGgMAAEE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14:paraId="303DB92C" w14:textId="75CB3AEE" w:rsidR="00EF23E1" w:rsidRPr="00EF23E1" w:rsidRDefault="00EF23E1" w:rsidP="00EF23E1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EF23E1">
                      <w:rPr>
                        <w:rFonts w:ascii="Calibri" w:hAnsi="Calibri"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20650134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A70EE">
          <w:rPr>
            <w:color w:val="7F7F7F" w:themeColor="background1" w:themeShade="7F"/>
            <w:spacing w:val="60"/>
          </w:rPr>
          <w:t>Page</w:t>
        </w:r>
        <w:r w:rsidR="002A70EE">
          <w:t xml:space="preserve"> | </w:t>
        </w:r>
        <w:r w:rsidR="002A70EE">
          <w:fldChar w:fldCharType="begin"/>
        </w:r>
        <w:r w:rsidR="002A70EE">
          <w:instrText xml:space="preserve"> PAGE   \* MERGEFORMAT </w:instrText>
        </w:r>
        <w:r w:rsidR="002A70EE">
          <w:fldChar w:fldCharType="separate"/>
        </w:r>
        <w:r w:rsidR="00EA2C19" w:rsidRPr="00EA2C19">
          <w:rPr>
            <w:b/>
            <w:bCs/>
            <w:noProof/>
          </w:rPr>
          <w:t>0</w:t>
        </w:r>
        <w:r w:rsidR="002A70EE">
          <w:rPr>
            <w:b/>
            <w:bCs/>
            <w:noProof/>
          </w:rPr>
          <w:fldChar w:fldCharType="end"/>
        </w:r>
      </w:sdtContent>
    </w:sdt>
  </w:p>
  <w:p w14:paraId="0CC0475D" w14:textId="77777777" w:rsidR="00E55FA4" w:rsidRDefault="00E55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7EA51" w14:textId="77777777" w:rsidR="00282AEE" w:rsidRDefault="00282AEE" w:rsidP="00AF0EED">
      <w:pPr>
        <w:spacing w:after="0" w:line="240" w:lineRule="auto"/>
      </w:pPr>
      <w:r>
        <w:separator/>
      </w:r>
    </w:p>
  </w:footnote>
  <w:footnote w:type="continuationSeparator" w:id="0">
    <w:p w14:paraId="3608029B" w14:textId="77777777" w:rsidR="00282AEE" w:rsidRDefault="00282AEE" w:rsidP="00AF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F2797" w14:textId="77777777" w:rsidR="00EF23E1" w:rsidRDefault="00EF23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5E3E1" w14:textId="5E1465C5" w:rsidR="00E55FA4" w:rsidRDefault="00E55FA4" w:rsidP="00782D0B">
    <w:pPr>
      <w:pStyle w:val="Header"/>
      <w:jc w:val="right"/>
    </w:pPr>
    <w:r>
      <w:t xml:space="preserve">                                                                                                                                                               </w:t>
    </w:r>
    <w:r w:rsidR="004910D0" w:rsidRPr="004910D0">
      <w:rPr>
        <w:noProof/>
        <w:lang w:val="en-IN" w:eastAsia="en-IN"/>
      </w:rPr>
      <w:drawing>
        <wp:inline distT="0" distB="0" distL="0" distR="0" wp14:anchorId="5DA27FFD" wp14:editId="4E4DCA5C">
          <wp:extent cx="637413" cy="230459"/>
          <wp:effectExtent l="0" t="0" r="0" b="0"/>
          <wp:docPr id="4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00" cy="235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23F565" w14:textId="77777777" w:rsidR="00E55FA4" w:rsidRDefault="00E55FA4">
    <w:pPr>
      <w:pStyle w:val="Header"/>
    </w:pPr>
    <w:r>
      <w:rPr>
        <w:noProof/>
        <w:lang w:val="en-IN" w:eastAsia="en-IN"/>
      </w:rPr>
      <w:drawing>
        <wp:inline distT="0" distB="0" distL="0" distR="0" wp14:anchorId="217D6152" wp14:editId="620B4E1E">
          <wp:extent cx="6007100" cy="4615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0370" cy="67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44D06" w14:textId="66F85850" w:rsidR="00554EBC" w:rsidRDefault="00554EBC" w:rsidP="00554EBC">
    <w:pPr>
      <w:pStyle w:val="Header"/>
      <w:jc w:val="right"/>
    </w:pPr>
    <w:r w:rsidRPr="004910D0">
      <w:rPr>
        <w:noProof/>
        <w:lang w:val="en-IN" w:eastAsia="en-IN"/>
      </w:rPr>
      <w:drawing>
        <wp:inline distT="0" distB="0" distL="0" distR="0" wp14:anchorId="6060F1F7" wp14:editId="022F8912">
          <wp:extent cx="637413" cy="230459"/>
          <wp:effectExtent l="0" t="0" r="0" b="0"/>
          <wp:docPr id="7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00" cy="235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E6225C" w14:textId="1A73F759" w:rsidR="006C090A" w:rsidRDefault="00554EBC">
    <w:pPr>
      <w:pStyle w:val="Header"/>
    </w:pPr>
    <w:r>
      <w:rPr>
        <w:noProof/>
        <w:lang w:val="en-IN" w:eastAsia="en-IN"/>
      </w:rPr>
      <w:drawing>
        <wp:inline distT="0" distB="0" distL="0" distR="0" wp14:anchorId="6DE4CA5A" wp14:editId="372965DF">
          <wp:extent cx="5943600" cy="45237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22D0629"/>
    <w:multiLevelType w:val="hybridMultilevel"/>
    <w:tmpl w:val="E602A0E2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27475"/>
    <w:multiLevelType w:val="hybridMultilevel"/>
    <w:tmpl w:val="17D237F2"/>
    <w:lvl w:ilvl="0" w:tplc="2CD2C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16185"/>
    <w:multiLevelType w:val="hybridMultilevel"/>
    <w:tmpl w:val="ED20866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3967"/>
    <w:multiLevelType w:val="hybridMultilevel"/>
    <w:tmpl w:val="C2B2987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02485"/>
    <w:multiLevelType w:val="hybridMultilevel"/>
    <w:tmpl w:val="8EC2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612605"/>
    <w:multiLevelType w:val="hybridMultilevel"/>
    <w:tmpl w:val="B37E84B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81B31"/>
    <w:multiLevelType w:val="hybridMultilevel"/>
    <w:tmpl w:val="BB16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F104D"/>
    <w:multiLevelType w:val="hybridMultilevel"/>
    <w:tmpl w:val="0CC07B2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A61C2"/>
    <w:multiLevelType w:val="hybridMultilevel"/>
    <w:tmpl w:val="52B8D00A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B69E5"/>
    <w:multiLevelType w:val="hybridMultilevel"/>
    <w:tmpl w:val="9650EB28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5304E"/>
    <w:multiLevelType w:val="multilevel"/>
    <w:tmpl w:val="C7F0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2D6E9D"/>
    <w:multiLevelType w:val="hybridMultilevel"/>
    <w:tmpl w:val="8918C36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F76A5"/>
    <w:multiLevelType w:val="multilevel"/>
    <w:tmpl w:val="C2C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905405"/>
    <w:multiLevelType w:val="hybridMultilevel"/>
    <w:tmpl w:val="35B8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676F7"/>
    <w:multiLevelType w:val="hybridMultilevel"/>
    <w:tmpl w:val="4CE4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9629C"/>
    <w:multiLevelType w:val="hybridMultilevel"/>
    <w:tmpl w:val="5DD8C060"/>
    <w:lvl w:ilvl="0" w:tplc="085AB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10428"/>
    <w:multiLevelType w:val="hybridMultilevel"/>
    <w:tmpl w:val="36A6D336"/>
    <w:lvl w:ilvl="0" w:tplc="3DD208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932FC"/>
    <w:multiLevelType w:val="hybridMultilevel"/>
    <w:tmpl w:val="52A87E9C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8"/>
  </w:num>
  <w:num w:numId="5">
    <w:abstractNumId w:val="4"/>
  </w:num>
  <w:num w:numId="6">
    <w:abstractNumId w:val="11"/>
  </w:num>
  <w:num w:numId="7">
    <w:abstractNumId w:val="1"/>
  </w:num>
  <w:num w:numId="8">
    <w:abstractNumId w:val="15"/>
  </w:num>
  <w:num w:numId="9">
    <w:abstractNumId w:val="7"/>
  </w:num>
  <w:num w:numId="10">
    <w:abstractNumId w:val="9"/>
  </w:num>
  <w:num w:numId="11">
    <w:abstractNumId w:val="8"/>
  </w:num>
  <w:num w:numId="12">
    <w:abstractNumId w:val="3"/>
  </w:num>
  <w:num w:numId="13">
    <w:abstractNumId w:val="12"/>
  </w:num>
  <w:num w:numId="14">
    <w:abstractNumId w:val="0"/>
  </w:num>
  <w:num w:numId="15">
    <w:abstractNumId w:val="5"/>
  </w:num>
  <w:num w:numId="16">
    <w:abstractNumId w:val="14"/>
  </w:num>
  <w:num w:numId="17">
    <w:abstractNumId w:val="2"/>
  </w:num>
  <w:num w:numId="18">
    <w:abstractNumId w:val="17"/>
  </w:num>
  <w:num w:numId="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su, Rangan">
    <w15:presenceInfo w15:providerId="AD" w15:userId="S-1-5-21-1971345664-1559653683-1850952788-566952"/>
  </w15:person>
  <w15:person w15:author="Pretty Chadha">
    <w15:presenceInfo w15:providerId="AD" w15:userId="S-1-5-21-344113424-1144375074-249258821-74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hdrShapeDefaults>
    <o:shapedefaults v:ext="edit" spidmax="2049">
      <o:colormru v:ext="edit" colors="#fac36f,#f69466,#f38f73,#9cdaeb,#61b4d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F61"/>
    <w:rsid w:val="000013CD"/>
    <w:rsid w:val="0000286E"/>
    <w:rsid w:val="0000481F"/>
    <w:rsid w:val="00013644"/>
    <w:rsid w:val="00015233"/>
    <w:rsid w:val="00016397"/>
    <w:rsid w:val="000217FD"/>
    <w:rsid w:val="00023485"/>
    <w:rsid w:val="00025801"/>
    <w:rsid w:val="00025ACE"/>
    <w:rsid w:val="00026D02"/>
    <w:rsid w:val="000277A5"/>
    <w:rsid w:val="0003365D"/>
    <w:rsid w:val="0003529C"/>
    <w:rsid w:val="00036148"/>
    <w:rsid w:val="0003643B"/>
    <w:rsid w:val="000367AB"/>
    <w:rsid w:val="0004440C"/>
    <w:rsid w:val="00045D58"/>
    <w:rsid w:val="0005060A"/>
    <w:rsid w:val="00052805"/>
    <w:rsid w:val="00055317"/>
    <w:rsid w:val="00056163"/>
    <w:rsid w:val="0006206A"/>
    <w:rsid w:val="000620DC"/>
    <w:rsid w:val="0006216C"/>
    <w:rsid w:val="00067738"/>
    <w:rsid w:val="00072D40"/>
    <w:rsid w:val="0007327F"/>
    <w:rsid w:val="000739DC"/>
    <w:rsid w:val="00073BA3"/>
    <w:rsid w:val="0007400F"/>
    <w:rsid w:val="00076640"/>
    <w:rsid w:val="00077ED0"/>
    <w:rsid w:val="00081BB8"/>
    <w:rsid w:val="00086C51"/>
    <w:rsid w:val="0009188C"/>
    <w:rsid w:val="000950E7"/>
    <w:rsid w:val="00097280"/>
    <w:rsid w:val="000A3708"/>
    <w:rsid w:val="000A3F96"/>
    <w:rsid w:val="000B07F2"/>
    <w:rsid w:val="000B1051"/>
    <w:rsid w:val="000B5D57"/>
    <w:rsid w:val="000B737F"/>
    <w:rsid w:val="000B7AC1"/>
    <w:rsid w:val="000C026D"/>
    <w:rsid w:val="000C1555"/>
    <w:rsid w:val="000C589F"/>
    <w:rsid w:val="000C5D53"/>
    <w:rsid w:val="000C69E2"/>
    <w:rsid w:val="000C7566"/>
    <w:rsid w:val="000C75CE"/>
    <w:rsid w:val="000D1E48"/>
    <w:rsid w:val="000E247D"/>
    <w:rsid w:val="000E3277"/>
    <w:rsid w:val="000E5B70"/>
    <w:rsid w:val="000E6E1A"/>
    <w:rsid w:val="000F1FF2"/>
    <w:rsid w:val="000F7F71"/>
    <w:rsid w:val="001013DD"/>
    <w:rsid w:val="00105A8B"/>
    <w:rsid w:val="00110208"/>
    <w:rsid w:val="00111D0C"/>
    <w:rsid w:val="0011378D"/>
    <w:rsid w:val="00116D60"/>
    <w:rsid w:val="00121BB6"/>
    <w:rsid w:val="0013077E"/>
    <w:rsid w:val="00135109"/>
    <w:rsid w:val="0013562B"/>
    <w:rsid w:val="00136A9D"/>
    <w:rsid w:val="00137840"/>
    <w:rsid w:val="001424E6"/>
    <w:rsid w:val="00147B48"/>
    <w:rsid w:val="00151F89"/>
    <w:rsid w:val="00152155"/>
    <w:rsid w:val="0015224C"/>
    <w:rsid w:val="001537EA"/>
    <w:rsid w:val="00153C04"/>
    <w:rsid w:val="00154F3F"/>
    <w:rsid w:val="001562D2"/>
    <w:rsid w:val="00161B62"/>
    <w:rsid w:val="0016211D"/>
    <w:rsid w:val="0016253A"/>
    <w:rsid w:val="00164062"/>
    <w:rsid w:val="00164322"/>
    <w:rsid w:val="00164CB6"/>
    <w:rsid w:val="001678A9"/>
    <w:rsid w:val="00170C8A"/>
    <w:rsid w:val="0017123B"/>
    <w:rsid w:val="001714BE"/>
    <w:rsid w:val="00171FB2"/>
    <w:rsid w:val="00172238"/>
    <w:rsid w:val="00173704"/>
    <w:rsid w:val="001809E6"/>
    <w:rsid w:val="001834BE"/>
    <w:rsid w:val="00184886"/>
    <w:rsid w:val="00184956"/>
    <w:rsid w:val="00186CB2"/>
    <w:rsid w:val="00190594"/>
    <w:rsid w:val="00191825"/>
    <w:rsid w:val="001920C9"/>
    <w:rsid w:val="00192342"/>
    <w:rsid w:val="00194292"/>
    <w:rsid w:val="00195A45"/>
    <w:rsid w:val="0019725E"/>
    <w:rsid w:val="001A00A4"/>
    <w:rsid w:val="001A1427"/>
    <w:rsid w:val="001A293F"/>
    <w:rsid w:val="001A2EF1"/>
    <w:rsid w:val="001B01D6"/>
    <w:rsid w:val="001B1042"/>
    <w:rsid w:val="001B53D3"/>
    <w:rsid w:val="001B543D"/>
    <w:rsid w:val="001C12A6"/>
    <w:rsid w:val="001C5238"/>
    <w:rsid w:val="001D0274"/>
    <w:rsid w:val="001D0E6D"/>
    <w:rsid w:val="001D2CBB"/>
    <w:rsid w:val="001D38E5"/>
    <w:rsid w:val="001D4458"/>
    <w:rsid w:val="001D7E4A"/>
    <w:rsid w:val="001E0A01"/>
    <w:rsid w:val="001E3541"/>
    <w:rsid w:val="001E51F8"/>
    <w:rsid w:val="001F1A11"/>
    <w:rsid w:val="001F3F25"/>
    <w:rsid w:val="00203564"/>
    <w:rsid w:val="00203D42"/>
    <w:rsid w:val="002049BF"/>
    <w:rsid w:val="002062DE"/>
    <w:rsid w:val="002071A1"/>
    <w:rsid w:val="0021136B"/>
    <w:rsid w:val="002126FE"/>
    <w:rsid w:val="00213D10"/>
    <w:rsid w:val="00214075"/>
    <w:rsid w:val="0021430E"/>
    <w:rsid w:val="002221DA"/>
    <w:rsid w:val="0022233D"/>
    <w:rsid w:val="0022281A"/>
    <w:rsid w:val="00222B48"/>
    <w:rsid w:val="0022504F"/>
    <w:rsid w:val="00230F19"/>
    <w:rsid w:val="00234353"/>
    <w:rsid w:val="002365E5"/>
    <w:rsid w:val="002402B8"/>
    <w:rsid w:val="0024530D"/>
    <w:rsid w:val="00247F17"/>
    <w:rsid w:val="002509FC"/>
    <w:rsid w:val="00257A20"/>
    <w:rsid w:val="002632CE"/>
    <w:rsid w:val="002638CA"/>
    <w:rsid w:val="0027416E"/>
    <w:rsid w:val="002747FD"/>
    <w:rsid w:val="00274FF3"/>
    <w:rsid w:val="00276C42"/>
    <w:rsid w:val="00277065"/>
    <w:rsid w:val="00280F6A"/>
    <w:rsid w:val="00282AEE"/>
    <w:rsid w:val="00286A34"/>
    <w:rsid w:val="00294BF4"/>
    <w:rsid w:val="0029559F"/>
    <w:rsid w:val="002976F2"/>
    <w:rsid w:val="00297797"/>
    <w:rsid w:val="002A70EE"/>
    <w:rsid w:val="002A79C2"/>
    <w:rsid w:val="002B0E99"/>
    <w:rsid w:val="002B2B75"/>
    <w:rsid w:val="002B2CF6"/>
    <w:rsid w:val="002B324B"/>
    <w:rsid w:val="002B39C3"/>
    <w:rsid w:val="002B4311"/>
    <w:rsid w:val="002B526B"/>
    <w:rsid w:val="002B7F76"/>
    <w:rsid w:val="002C2F97"/>
    <w:rsid w:val="002C3CB5"/>
    <w:rsid w:val="002D0B7F"/>
    <w:rsid w:val="002D0FBD"/>
    <w:rsid w:val="002D3089"/>
    <w:rsid w:val="002D3A32"/>
    <w:rsid w:val="002D50A9"/>
    <w:rsid w:val="002D50F0"/>
    <w:rsid w:val="002E1323"/>
    <w:rsid w:val="002E3155"/>
    <w:rsid w:val="002E4D29"/>
    <w:rsid w:val="002E537C"/>
    <w:rsid w:val="002E634F"/>
    <w:rsid w:val="002F3FF8"/>
    <w:rsid w:val="002F68D8"/>
    <w:rsid w:val="002F6951"/>
    <w:rsid w:val="002F6FAC"/>
    <w:rsid w:val="00300493"/>
    <w:rsid w:val="00300FB7"/>
    <w:rsid w:val="00301981"/>
    <w:rsid w:val="00301A05"/>
    <w:rsid w:val="00304A79"/>
    <w:rsid w:val="003059D3"/>
    <w:rsid w:val="0030643A"/>
    <w:rsid w:val="00307A70"/>
    <w:rsid w:val="00311577"/>
    <w:rsid w:val="0031312E"/>
    <w:rsid w:val="003132D0"/>
    <w:rsid w:val="003132D2"/>
    <w:rsid w:val="00313D0A"/>
    <w:rsid w:val="003155DC"/>
    <w:rsid w:val="003156EE"/>
    <w:rsid w:val="00315BCD"/>
    <w:rsid w:val="00315DC4"/>
    <w:rsid w:val="003172DB"/>
    <w:rsid w:val="003238B0"/>
    <w:rsid w:val="0032516A"/>
    <w:rsid w:val="00325F2D"/>
    <w:rsid w:val="003265FB"/>
    <w:rsid w:val="003300CF"/>
    <w:rsid w:val="0033139F"/>
    <w:rsid w:val="0033145C"/>
    <w:rsid w:val="0033371F"/>
    <w:rsid w:val="0033419A"/>
    <w:rsid w:val="00335FC0"/>
    <w:rsid w:val="00336AAB"/>
    <w:rsid w:val="00342028"/>
    <w:rsid w:val="00343D40"/>
    <w:rsid w:val="00344CBA"/>
    <w:rsid w:val="003450CE"/>
    <w:rsid w:val="00346519"/>
    <w:rsid w:val="0034733A"/>
    <w:rsid w:val="00350935"/>
    <w:rsid w:val="0035171A"/>
    <w:rsid w:val="00352605"/>
    <w:rsid w:val="00353D6A"/>
    <w:rsid w:val="00360783"/>
    <w:rsid w:val="00361339"/>
    <w:rsid w:val="003636B3"/>
    <w:rsid w:val="00364ADD"/>
    <w:rsid w:val="00366BEF"/>
    <w:rsid w:val="0037187D"/>
    <w:rsid w:val="003743F4"/>
    <w:rsid w:val="00377BC5"/>
    <w:rsid w:val="0038624E"/>
    <w:rsid w:val="00387688"/>
    <w:rsid w:val="00390717"/>
    <w:rsid w:val="00392E72"/>
    <w:rsid w:val="00395539"/>
    <w:rsid w:val="00396AF0"/>
    <w:rsid w:val="00397CA5"/>
    <w:rsid w:val="003A2BB0"/>
    <w:rsid w:val="003A3BCE"/>
    <w:rsid w:val="003A3DCA"/>
    <w:rsid w:val="003A4655"/>
    <w:rsid w:val="003A4F92"/>
    <w:rsid w:val="003B29F6"/>
    <w:rsid w:val="003B5D5C"/>
    <w:rsid w:val="003C0507"/>
    <w:rsid w:val="003C4A9D"/>
    <w:rsid w:val="003C7C62"/>
    <w:rsid w:val="003D05AB"/>
    <w:rsid w:val="003D0F45"/>
    <w:rsid w:val="003D1B48"/>
    <w:rsid w:val="003D2CED"/>
    <w:rsid w:val="003D2F97"/>
    <w:rsid w:val="003D5E84"/>
    <w:rsid w:val="003D6D31"/>
    <w:rsid w:val="003E2B39"/>
    <w:rsid w:val="003E308D"/>
    <w:rsid w:val="003E4BF4"/>
    <w:rsid w:val="003F06F0"/>
    <w:rsid w:val="003F09D1"/>
    <w:rsid w:val="003F4CE3"/>
    <w:rsid w:val="00405ED0"/>
    <w:rsid w:val="00405F61"/>
    <w:rsid w:val="004061F9"/>
    <w:rsid w:val="004068E5"/>
    <w:rsid w:val="00406A4B"/>
    <w:rsid w:val="00412C1C"/>
    <w:rsid w:val="00420B84"/>
    <w:rsid w:val="004211BB"/>
    <w:rsid w:val="0042216D"/>
    <w:rsid w:val="00422306"/>
    <w:rsid w:val="004313A0"/>
    <w:rsid w:val="00431867"/>
    <w:rsid w:val="00431D22"/>
    <w:rsid w:val="00434121"/>
    <w:rsid w:val="00434810"/>
    <w:rsid w:val="00435C23"/>
    <w:rsid w:val="00437F26"/>
    <w:rsid w:val="00443042"/>
    <w:rsid w:val="004451C0"/>
    <w:rsid w:val="00445B59"/>
    <w:rsid w:val="00454E49"/>
    <w:rsid w:val="00456457"/>
    <w:rsid w:val="00461B25"/>
    <w:rsid w:val="00462C05"/>
    <w:rsid w:val="00462D91"/>
    <w:rsid w:val="00463BF8"/>
    <w:rsid w:val="00463D2A"/>
    <w:rsid w:val="0046699D"/>
    <w:rsid w:val="00471D6C"/>
    <w:rsid w:val="00473650"/>
    <w:rsid w:val="00474044"/>
    <w:rsid w:val="0047673F"/>
    <w:rsid w:val="00477136"/>
    <w:rsid w:val="004776AF"/>
    <w:rsid w:val="00477DBB"/>
    <w:rsid w:val="00477E6B"/>
    <w:rsid w:val="00482D26"/>
    <w:rsid w:val="00483665"/>
    <w:rsid w:val="0048463E"/>
    <w:rsid w:val="004856FC"/>
    <w:rsid w:val="0048656E"/>
    <w:rsid w:val="00486B65"/>
    <w:rsid w:val="00487C18"/>
    <w:rsid w:val="004900B8"/>
    <w:rsid w:val="004910D0"/>
    <w:rsid w:val="00494C20"/>
    <w:rsid w:val="00496398"/>
    <w:rsid w:val="004975C0"/>
    <w:rsid w:val="004A01A9"/>
    <w:rsid w:val="004A5521"/>
    <w:rsid w:val="004B26D4"/>
    <w:rsid w:val="004B754B"/>
    <w:rsid w:val="004C16E8"/>
    <w:rsid w:val="004C32C9"/>
    <w:rsid w:val="004D1BB6"/>
    <w:rsid w:val="004D21E6"/>
    <w:rsid w:val="004D26D9"/>
    <w:rsid w:val="004D2851"/>
    <w:rsid w:val="004D64C2"/>
    <w:rsid w:val="004D72B0"/>
    <w:rsid w:val="004D72C8"/>
    <w:rsid w:val="004E08D9"/>
    <w:rsid w:val="004E5B8D"/>
    <w:rsid w:val="004E651F"/>
    <w:rsid w:val="004F1475"/>
    <w:rsid w:val="004F1F7D"/>
    <w:rsid w:val="004F3BE9"/>
    <w:rsid w:val="00500D4C"/>
    <w:rsid w:val="00501B81"/>
    <w:rsid w:val="00501FBC"/>
    <w:rsid w:val="00506AB7"/>
    <w:rsid w:val="00507120"/>
    <w:rsid w:val="00511253"/>
    <w:rsid w:val="005123A8"/>
    <w:rsid w:val="00517017"/>
    <w:rsid w:val="00517252"/>
    <w:rsid w:val="00521694"/>
    <w:rsid w:val="005226A6"/>
    <w:rsid w:val="00522FE6"/>
    <w:rsid w:val="0052385C"/>
    <w:rsid w:val="00523A9B"/>
    <w:rsid w:val="005241D5"/>
    <w:rsid w:val="00526972"/>
    <w:rsid w:val="00531C70"/>
    <w:rsid w:val="005352BE"/>
    <w:rsid w:val="00536E58"/>
    <w:rsid w:val="005404AC"/>
    <w:rsid w:val="00541343"/>
    <w:rsid w:val="00541BD7"/>
    <w:rsid w:val="00542538"/>
    <w:rsid w:val="0054562E"/>
    <w:rsid w:val="00546EC4"/>
    <w:rsid w:val="00547A4D"/>
    <w:rsid w:val="00550070"/>
    <w:rsid w:val="00551BD0"/>
    <w:rsid w:val="00553A22"/>
    <w:rsid w:val="00554EBC"/>
    <w:rsid w:val="0055761F"/>
    <w:rsid w:val="0056139C"/>
    <w:rsid w:val="005637AB"/>
    <w:rsid w:val="00566654"/>
    <w:rsid w:val="005666B9"/>
    <w:rsid w:val="00567F8E"/>
    <w:rsid w:val="00570794"/>
    <w:rsid w:val="00572722"/>
    <w:rsid w:val="005742B2"/>
    <w:rsid w:val="0058116A"/>
    <w:rsid w:val="00581C76"/>
    <w:rsid w:val="00582B10"/>
    <w:rsid w:val="00583872"/>
    <w:rsid w:val="005839F6"/>
    <w:rsid w:val="005843DB"/>
    <w:rsid w:val="0058650C"/>
    <w:rsid w:val="005904FB"/>
    <w:rsid w:val="00591592"/>
    <w:rsid w:val="00594916"/>
    <w:rsid w:val="00595962"/>
    <w:rsid w:val="00596D11"/>
    <w:rsid w:val="005A0D39"/>
    <w:rsid w:val="005A4A57"/>
    <w:rsid w:val="005A4ACD"/>
    <w:rsid w:val="005B3F33"/>
    <w:rsid w:val="005B657A"/>
    <w:rsid w:val="005B6C2D"/>
    <w:rsid w:val="005B768E"/>
    <w:rsid w:val="005C3A74"/>
    <w:rsid w:val="005C567E"/>
    <w:rsid w:val="005C664B"/>
    <w:rsid w:val="005C7E93"/>
    <w:rsid w:val="005D0CCB"/>
    <w:rsid w:val="005D55ED"/>
    <w:rsid w:val="005E152B"/>
    <w:rsid w:val="005E2923"/>
    <w:rsid w:val="005E2950"/>
    <w:rsid w:val="005E73D0"/>
    <w:rsid w:val="005F0149"/>
    <w:rsid w:val="005F1A99"/>
    <w:rsid w:val="005F368B"/>
    <w:rsid w:val="005F3F74"/>
    <w:rsid w:val="005F4BA7"/>
    <w:rsid w:val="00602CC1"/>
    <w:rsid w:val="00605439"/>
    <w:rsid w:val="006060D8"/>
    <w:rsid w:val="00606442"/>
    <w:rsid w:val="006068B0"/>
    <w:rsid w:val="00610AA6"/>
    <w:rsid w:val="00613994"/>
    <w:rsid w:val="006140C9"/>
    <w:rsid w:val="006143D4"/>
    <w:rsid w:val="00614BA2"/>
    <w:rsid w:val="00615F43"/>
    <w:rsid w:val="00622D40"/>
    <w:rsid w:val="00633189"/>
    <w:rsid w:val="0063797C"/>
    <w:rsid w:val="00641040"/>
    <w:rsid w:val="00641FBD"/>
    <w:rsid w:val="0064589B"/>
    <w:rsid w:val="006462E7"/>
    <w:rsid w:val="00646B15"/>
    <w:rsid w:val="006556BE"/>
    <w:rsid w:val="006629EB"/>
    <w:rsid w:val="0066440C"/>
    <w:rsid w:val="00664B8B"/>
    <w:rsid w:val="00666C74"/>
    <w:rsid w:val="00667E16"/>
    <w:rsid w:val="00681862"/>
    <w:rsid w:val="00683235"/>
    <w:rsid w:val="0068580E"/>
    <w:rsid w:val="00685BD9"/>
    <w:rsid w:val="00687215"/>
    <w:rsid w:val="00691691"/>
    <w:rsid w:val="00691B1B"/>
    <w:rsid w:val="00691D1C"/>
    <w:rsid w:val="006946B3"/>
    <w:rsid w:val="00694987"/>
    <w:rsid w:val="00695ADD"/>
    <w:rsid w:val="006963AC"/>
    <w:rsid w:val="006A5B03"/>
    <w:rsid w:val="006A644C"/>
    <w:rsid w:val="006A67EC"/>
    <w:rsid w:val="006A688F"/>
    <w:rsid w:val="006B074B"/>
    <w:rsid w:val="006B211E"/>
    <w:rsid w:val="006B2CF1"/>
    <w:rsid w:val="006B36F8"/>
    <w:rsid w:val="006B373F"/>
    <w:rsid w:val="006B40A1"/>
    <w:rsid w:val="006B6180"/>
    <w:rsid w:val="006C090A"/>
    <w:rsid w:val="006C0C58"/>
    <w:rsid w:val="006C1834"/>
    <w:rsid w:val="006C2BB4"/>
    <w:rsid w:val="006C543B"/>
    <w:rsid w:val="006C56FD"/>
    <w:rsid w:val="006C6235"/>
    <w:rsid w:val="006C71EF"/>
    <w:rsid w:val="006D0AEF"/>
    <w:rsid w:val="006D0DB8"/>
    <w:rsid w:val="006D287B"/>
    <w:rsid w:val="006D7E43"/>
    <w:rsid w:val="006E2332"/>
    <w:rsid w:val="006E3D5A"/>
    <w:rsid w:val="006E68D0"/>
    <w:rsid w:val="006F0A2F"/>
    <w:rsid w:val="006F0A78"/>
    <w:rsid w:val="006F0EFB"/>
    <w:rsid w:val="006F17D6"/>
    <w:rsid w:val="006F26A8"/>
    <w:rsid w:val="006F2DC2"/>
    <w:rsid w:val="006F736E"/>
    <w:rsid w:val="006F758B"/>
    <w:rsid w:val="0070121C"/>
    <w:rsid w:val="007021F4"/>
    <w:rsid w:val="00702497"/>
    <w:rsid w:val="0070337A"/>
    <w:rsid w:val="007061F9"/>
    <w:rsid w:val="007100C2"/>
    <w:rsid w:val="00713ED0"/>
    <w:rsid w:val="00717E32"/>
    <w:rsid w:val="00726535"/>
    <w:rsid w:val="007265E2"/>
    <w:rsid w:val="00726A8A"/>
    <w:rsid w:val="00726B9F"/>
    <w:rsid w:val="007333DC"/>
    <w:rsid w:val="00733848"/>
    <w:rsid w:val="00735A6B"/>
    <w:rsid w:val="007378CB"/>
    <w:rsid w:val="007378D8"/>
    <w:rsid w:val="00741123"/>
    <w:rsid w:val="00744364"/>
    <w:rsid w:val="00744720"/>
    <w:rsid w:val="00746E33"/>
    <w:rsid w:val="0075433A"/>
    <w:rsid w:val="00754A8D"/>
    <w:rsid w:val="007557BA"/>
    <w:rsid w:val="007567F3"/>
    <w:rsid w:val="007645D2"/>
    <w:rsid w:val="0076496B"/>
    <w:rsid w:val="0076599C"/>
    <w:rsid w:val="00765DFA"/>
    <w:rsid w:val="0076721F"/>
    <w:rsid w:val="00772182"/>
    <w:rsid w:val="00775993"/>
    <w:rsid w:val="00775B93"/>
    <w:rsid w:val="0078224E"/>
    <w:rsid w:val="007828EA"/>
    <w:rsid w:val="00782D0B"/>
    <w:rsid w:val="00790DA8"/>
    <w:rsid w:val="00794C36"/>
    <w:rsid w:val="007A10C3"/>
    <w:rsid w:val="007A3206"/>
    <w:rsid w:val="007B211C"/>
    <w:rsid w:val="007B3E18"/>
    <w:rsid w:val="007B5617"/>
    <w:rsid w:val="007B60E2"/>
    <w:rsid w:val="007B6574"/>
    <w:rsid w:val="007C62EF"/>
    <w:rsid w:val="007D0C96"/>
    <w:rsid w:val="007D0EE2"/>
    <w:rsid w:val="007D1777"/>
    <w:rsid w:val="007D42A2"/>
    <w:rsid w:val="007D6227"/>
    <w:rsid w:val="007D72A6"/>
    <w:rsid w:val="007E0DAE"/>
    <w:rsid w:val="007E1A9A"/>
    <w:rsid w:val="007E434D"/>
    <w:rsid w:val="007E4C98"/>
    <w:rsid w:val="007E555A"/>
    <w:rsid w:val="007E6662"/>
    <w:rsid w:val="007E7452"/>
    <w:rsid w:val="007E7C11"/>
    <w:rsid w:val="007F183C"/>
    <w:rsid w:val="007F1F02"/>
    <w:rsid w:val="007F567B"/>
    <w:rsid w:val="00800C94"/>
    <w:rsid w:val="00802A8A"/>
    <w:rsid w:val="00805AD9"/>
    <w:rsid w:val="008070F3"/>
    <w:rsid w:val="0080752B"/>
    <w:rsid w:val="00807FB0"/>
    <w:rsid w:val="00810F84"/>
    <w:rsid w:val="00813AB7"/>
    <w:rsid w:val="00814CE3"/>
    <w:rsid w:val="0081683E"/>
    <w:rsid w:val="00816DFB"/>
    <w:rsid w:val="00817B6F"/>
    <w:rsid w:val="00822A01"/>
    <w:rsid w:val="00822C16"/>
    <w:rsid w:val="00822E7E"/>
    <w:rsid w:val="00823B24"/>
    <w:rsid w:val="008248E8"/>
    <w:rsid w:val="008266AE"/>
    <w:rsid w:val="00827263"/>
    <w:rsid w:val="008301A3"/>
    <w:rsid w:val="00832850"/>
    <w:rsid w:val="00832C79"/>
    <w:rsid w:val="00837213"/>
    <w:rsid w:val="00841244"/>
    <w:rsid w:val="00844729"/>
    <w:rsid w:val="00847C5D"/>
    <w:rsid w:val="00851355"/>
    <w:rsid w:val="0085465A"/>
    <w:rsid w:val="00855276"/>
    <w:rsid w:val="00855844"/>
    <w:rsid w:val="00864A01"/>
    <w:rsid w:val="0086703D"/>
    <w:rsid w:val="008672F7"/>
    <w:rsid w:val="0086752F"/>
    <w:rsid w:val="00870197"/>
    <w:rsid w:val="0087253D"/>
    <w:rsid w:val="00873CD5"/>
    <w:rsid w:val="00874882"/>
    <w:rsid w:val="00874D9F"/>
    <w:rsid w:val="0087713B"/>
    <w:rsid w:val="00884234"/>
    <w:rsid w:val="008851BD"/>
    <w:rsid w:val="00886BAE"/>
    <w:rsid w:val="00894301"/>
    <w:rsid w:val="008A00C0"/>
    <w:rsid w:val="008A0964"/>
    <w:rsid w:val="008A0A99"/>
    <w:rsid w:val="008A697D"/>
    <w:rsid w:val="008B24C7"/>
    <w:rsid w:val="008B4DA6"/>
    <w:rsid w:val="008B532B"/>
    <w:rsid w:val="008B6ED6"/>
    <w:rsid w:val="008B754A"/>
    <w:rsid w:val="008C5F1B"/>
    <w:rsid w:val="008D703E"/>
    <w:rsid w:val="008D74B9"/>
    <w:rsid w:val="008E1092"/>
    <w:rsid w:val="008E2801"/>
    <w:rsid w:val="008E3DD7"/>
    <w:rsid w:val="008E3F2C"/>
    <w:rsid w:val="008E4773"/>
    <w:rsid w:val="008E7768"/>
    <w:rsid w:val="008F0BC2"/>
    <w:rsid w:val="008F190A"/>
    <w:rsid w:val="008F1DCB"/>
    <w:rsid w:val="008F37F9"/>
    <w:rsid w:val="008F4289"/>
    <w:rsid w:val="008F6505"/>
    <w:rsid w:val="008F6B32"/>
    <w:rsid w:val="009000E2"/>
    <w:rsid w:val="00905CC4"/>
    <w:rsid w:val="00906401"/>
    <w:rsid w:val="009065AB"/>
    <w:rsid w:val="00906D65"/>
    <w:rsid w:val="00912ABB"/>
    <w:rsid w:val="0091307E"/>
    <w:rsid w:val="00916F6B"/>
    <w:rsid w:val="00917387"/>
    <w:rsid w:val="0092080A"/>
    <w:rsid w:val="00920A4D"/>
    <w:rsid w:val="00922B5C"/>
    <w:rsid w:val="009237DA"/>
    <w:rsid w:val="00933262"/>
    <w:rsid w:val="0093395B"/>
    <w:rsid w:val="0093546C"/>
    <w:rsid w:val="00940DEE"/>
    <w:rsid w:val="009414BC"/>
    <w:rsid w:val="00941B1D"/>
    <w:rsid w:val="0094494A"/>
    <w:rsid w:val="0094559A"/>
    <w:rsid w:val="0095230D"/>
    <w:rsid w:val="00953C0E"/>
    <w:rsid w:val="009550D4"/>
    <w:rsid w:val="00956D70"/>
    <w:rsid w:val="00960678"/>
    <w:rsid w:val="0096263A"/>
    <w:rsid w:val="009650EF"/>
    <w:rsid w:val="00965C40"/>
    <w:rsid w:val="00973099"/>
    <w:rsid w:val="009745AB"/>
    <w:rsid w:val="00980C13"/>
    <w:rsid w:val="009821BD"/>
    <w:rsid w:val="009822E6"/>
    <w:rsid w:val="0098373F"/>
    <w:rsid w:val="009912F7"/>
    <w:rsid w:val="009961CE"/>
    <w:rsid w:val="009963A7"/>
    <w:rsid w:val="00996953"/>
    <w:rsid w:val="009A2195"/>
    <w:rsid w:val="009A236C"/>
    <w:rsid w:val="009A23E5"/>
    <w:rsid w:val="009A36E3"/>
    <w:rsid w:val="009A4824"/>
    <w:rsid w:val="009A66B2"/>
    <w:rsid w:val="009A791B"/>
    <w:rsid w:val="009A7BD1"/>
    <w:rsid w:val="009B217A"/>
    <w:rsid w:val="009B5B9D"/>
    <w:rsid w:val="009B66EF"/>
    <w:rsid w:val="009B6A7E"/>
    <w:rsid w:val="009B6F04"/>
    <w:rsid w:val="009B7DE6"/>
    <w:rsid w:val="009C16A8"/>
    <w:rsid w:val="009C4039"/>
    <w:rsid w:val="009C4496"/>
    <w:rsid w:val="009C456F"/>
    <w:rsid w:val="009C458C"/>
    <w:rsid w:val="009C4893"/>
    <w:rsid w:val="009C4B51"/>
    <w:rsid w:val="009C4CCB"/>
    <w:rsid w:val="009D09E5"/>
    <w:rsid w:val="009D35DB"/>
    <w:rsid w:val="009D59C4"/>
    <w:rsid w:val="009D79FC"/>
    <w:rsid w:val="009E08C1"/>
    <w:rsid w:val="009E211D"/>
    <w:rsid w:val="009F374C"/>
    <w:rsid w:val="009F3DA1"/>
    <w:rsid w:val="009F4914"/>
    <w:rsid w:val="009F580F"/>
    <w:rsid w:val="009F670F"/>
    <w:rsid w:val="00A12111"/>
    <w:rsid w:val="00A1326B"/>
    <w:rsid w:val="00A141B6"/>
    <w:rsid w:val="00A14518"/>
    <w:rsid w:val="00A15EEC"/>
    <w:rsid w:val="00A16263"/>
    <w:rsid w:val="00A2125E"/>
    <w:rsid w:val="00A22165"/>
    <w:rsid w:val="00A239A0"/>
    <w:rsid w:val="00A23C2F"/>
    <w:rsid w:val="00A245B8"/>
    <w:rsid w:val="00A2551E"/>
    <w:rsid w:val="00A25FAC"/>
    <w:rsid w:val="00A27428"/>
    <w:rsid w:val="00A301AA"/>
    <w:rsid w:val="00A37605"/>
    <w:rsid w:val="00A4042C"/>
    <w:rsid w:val="00A44316"/>
    <w:rsid w:val="00A5085C"/>
    <w:rsid w:val="00A53E33"/>
    <w:rsid w:val="00A54B4D"/>
    <w:rsid w:val="00A55DCD"/>
    <w:rsid w:val="00A5617A"/>
    <w:rsid w:val="00A605A0"/>
    <w:rsid w:val="00A608AA"/>
    <w:rsid w:val="00A62CA1"/>
    <w:rsid w:val="00A63643"/>
    <w:rsid w:val="00A64D09"/>
    <w:rsid w:val="00A65A70"/>
    <w:rsid w:val="00A71626"/>
    <w:rsid w:val="00A72014"/>
    <w:rsid w:val="00A73A89"/>
    <w:rsid w:val="00A80299"/>
    <w:rsid w:val="00A81E68"/>
    <w:rsid w:val="00A828E8"/>
    <w:rsid w:val="00A837DE"/>
    <w:rsid w:val="00A83893"/>
    <w:rsid w:val="00A83918"/>
    <w:rsid w:val="00A87368"/>
    <w:rsid w:val="00A9039D"/>
    <w:rsid w:val="00A9165C"/>
    <w:rsid w:val="00A93C55"/>
    <w:rsid w:val="00A97B1D"/>
    <w:rsid w:val="00AA0759"/>
    <w:rsid w:val="00AA299C"/>
    <w:rsid w:val="00AA4F1C"/>
    <w:rsid w:val="00AA55FC"/>
    <w:rsid w:val="00AA72AF"/>
    <w:rsid w:val="00AB0CCB"/>
    <w:rsid w:val="00AB10C3"/>
    <w:rsid w:val="00AB4697"/>
    <w:rsid w:val="00AB4ECC"/>
    <w:rsid w:val="00AB529C"/>
    <w:rsid w:val="00AC03BC"/>
    <w:rsid w:val="00AC2E42"/>
    <w:rsid w:val="00AC3800"/>
    <w:rsid w:val="00AC6F2B"/>
    <w:rsid w:val="00AC7976"/>
    <w:rsid w:val="00AD03B4"/>
    <w:rsid w:val="00AD0D6B"/>
    <w:rsid w:val="00AD1ABE"/>
    <w:rsid w:val="00AD3143"/>
    <w:rsid w:val="00AD33C0"/>
    <w:rsid w:val="00AE1F7F"/>
    <w:rsid w:val="00AE289A"/>
    <w:rsid w:val="00AE43C4"/>
    <w:rsid w:val="00AE581A"/>
    <w:rsid w:val="00AE6F89"/>
    <w:rsid w:val="00AF0EED"/>
    <w:rsid w:val="00AF54BB"/>
    <w:rsid w:val="00B0100E"/>
    <w:rsid w:val="00B052B4"/>
    <w:rsid w:val="00B0606C"/>
    <w:rsid w:val="00B06864"/>
    <w:rsid w:val="00B11552"/>
    <w:rsid w:val="00B13359"/>
    <w:rsid w:val="00B13DA7"/>
    <w:rsid w:val="00B1516E"/>
    <w:rsid w:val="00B153BF"/>
    <w:rsid w:val="00B207DC"/>
    <w:rsid w:val="00B214BF"/>
    <w:rsid w:val="00B214EC"/>
    <w:rsid w:val="00B22AAE"/>
    <w:rsid w:val="00B22CC8"/>
    <w:rsid w:val="00B24884"/>
    <w:rsid w:val="00B2496C"/>
    <w:rsid w:val="00B256A7"/>
    <w:rsid w:val="00B259C9"/>
    <w:rsid w:val="00B34159"/>
    <w:rsid w:val="00B34AE8"/>
    <w:rsid w:val="00B34B2D"/>
    <w:rsid w:val="00B34FFB"/>
    <w:rsid w:val="00B35D0C"/>
    <w:rsid w:val="00B36568"/>
    <w:rsid w:val="00B4009B"/>
    <w:rsid w:val="00B45207"/>
    <w:rsid w:val="00B45293"/>
    <w:rsid w:val="00B455BE"/>
    <w:rsid w:val="00B5194E"/>
    <w:rsid w:val="00B555CF"/>
    <w:rsid w:val="00B609F1"/>
    <w:rsid w:val="00B613C7"/>
    <w:rsid w:val="00B623A4"/>
    <w:rsid w:val="00B65A9D"/>
    <w:rsid w:val="00B66E89"/>
    <w:rsid w:val="00B7075E"/>
    <w:rsid w:val="00B74182"/>
    <w:rsid w:val="00B76374"/>
    <w:rsid w:val="00B8230D"/>
    <w:rsid w:val="00B835DB"/>
    <w:rsid w:val="00B85AF8"/>
    <w:rsid w:val="00B85E2F"/>
    <w:rsid w:val="00B8608F"/>
    <w:rsid w:val="00B86E58"/>
    <w:rsid w:val="00B90682"/>
    <w:rsid w:val="00B92A93"/>
    <w:rsid w:val="00BA4BCB"/>
    <w:rsid w:val="00BA571D"/>
    <w:rsid w:val="00BA6FEC"/>
    <w:rsid w:val="00BB0B0A"/>
    <w:rsid w:val="00BB1BAE"/>
    <w:rsid w:val="00BB58F5"/>
    <w:rsid w:val="00BC3264"/>
    <w:rsid w:val="00BC7BA5"/>
    <w:rsid w:val="00BD2A83"/>
    <w:rsid w:val="00BD68A0"/>
    <w:rsid w:val="00BE4841"/>
    <w:rsid w:val="00BF5D6E"/>
    <w:rsid w:val="00BF78B2"/>
    <w:rsid w:val="00C01BB5"/>
    <w:rsid w:val="00C02720"/>
    <w:rsid w:val="00C03F87"/>
    <w:rsid w:val="00C03FEE"/>
    <w:rsid w:val="00C042F0"/>
    <w:rsid w:val="00C071AD"/>
    <w:rsid w:val="00C10167"/>
    <w:rsid w:val="00C12D47"/>
    <w:rsid w:val="00C144EC"/>
    <w:rsid w:val="00C15239"/>
    <w:rsid w:val="00C15675"/>
    <w:rsid w:val="00C23554"/>
    <w:rsid w:val="00C235CB"/>
    <w:rsid w:val="00C23A04"/>
    <w:rsid w:val="00C26349"/>
    <w:rsid w:val="00C2646F"/>
    <w:rsid w:val="00C26616"/>
    <w:rsid w:val="00C27A53"/>
    <w:rsid w:val="00C300A8"/>
    <w:rsid w:val="00C3256B"/>
    <w:rsid w:val="00C335E2"/>
    <w:rsid w:val="00C36B32"/>
    <w:rsid w:val="00C41249"/>
    <w:rsid w:val="00C457DB"/>
    <w:rsid w:val="00C47BF0"/>
    <w:rsid w:val="00C512F7"/>
    <w:rsid w:val="00C51B4A"/>
    <w:rsid w:val="00C61FC7"/>
    <w:rsid w:val="00C6426B"/>
    <w:rsid w:val="00C67179"/>
    <w:rsid w:val="00C67FCD"/>
    <w:rsid w:val="00C70909"/>
    <w:rsid w:val="00C71A47"/>
    <w:rsid w:val="00C73FAC"/>
    <w:rsid w:val="00C746E0"/>
    <w:rsid w:val="00C769B4"/>
    <w:rsid w:val="00C81654"/>
    <w:rsid w:val="00C83C72"/>
    <w:rsid w:val="00C8468B"/>
    <w:rsid w:val="00C8487B"/>
    <w:rsid w:val="00C86D28"/>
    <w:rsid w:val="00C874E4"/>
    <w:rsid w:val="00C87FCB"/>
    <w:rsid w:val="00C92D5C"/>
    <w:rsid w:val="00C93871"/>
    <w:rsid w:val="00C962BE"/>
    <w:rsid w:val="00C97A59"/>
    <w:rsid w:val="00CA552A"/>
    <w:rsid w:val="00CA5A0B"/>
    <w:rsid w:val="00CA5D69"/>
    <w:rsid w:val="00CA7D36"/>
    <w:rsid w:val="00CB135D"/>
    <w:rsid w:val="00CB2EE8"/>
    <w:rsid w:val="00CB5DBB"/>
    <w:rsid w:val="00CB61D5"/>
    <w:rsid w:val="00CB6345"/>
    <w:rsid w:val="00CC12E2"/>
    <w:rsid w:val="00CD1055"/>
    <w:rsid w:val="00CD3918"/>
    <w:rsid w:val="00CD6D37"/>
    <w:rsid w:val="00CE1024"/>
    <w:rsid w:val="00CE117B"/>
    <w:rsid w:val="00CE3C9E"/>
    <w:rsid w:val="00CE4F1D"/>
    <w:rsid w:val="00CE5638"/>
    <w:rsid w:val="00CF1DCC"/>
    <w:rsid w:val="00CF4C19"/>
    <w:rsid w:val="00CF4FE9"/>
    <w:rsid w:val="00D00D90"/>
    <w:rsid w:val="00D0194F"/>
    <w:rsid w:val="00D037C9"/>
    <w:rsid w:val="00D03EA0"/>
    <w:rsid w:val="00D0400D"/>
    <w:rsid w:val="00D049EC"/>
    <w:rsid w:val="00D064D8"/>
    <w:rsid w:val="00D06E51"/>
    <w:rsid w:val="00D076A3"/>
    <w:rsid w:val="00D12D74"/>
    <w:rsid w:val="00D169B0"/>
    <w:rsid w:val="00D16D17"/>
    <w:rsid w:val="00D22CA8"/>
    <w:rsid w:val="00D27B6C"/>
    <w:rsid w:val="00D31666"/>
    <w:rsid w:val="00D322C2"/>
    <w:rsid w:val="00D33462"/>
    <w:rsid w:val="00D362B4"/>
    <w:rsid w:val="00D4006F"/>
    <w:rsid w:val="00D45FA2"/>
    <w:rsid w:val="00D466E7"/>
    <w:rsid w:val="00D477EF"/>
    <w:rsid w:val="00D47B13"/>
    <w:rsid w:val="00D522C4"/>
    <w:rsid w:val="00D526BD"/>
    <w:rsid w:val="00D5280A"/>
    <w:rsid w:val="00D53A9D"/>
    <w:rsid w:val="00D606F7"/>
    <w:rsid w:val="00D63EBB"/>
    <w:rsid w:val="00D6696B"/>
    <w:rsid w:val="00D6798A"/>
    <w:rsid w:val="00D7393A"/>
    <w:rsid w:val="00D80B41"/>
    <w:rsid w:val="00D8118F"/>
    <w:rsid w:val="00D82573"/>
    <w:rsid w:val="00D82855"/>
    <w:rsid w:val="00D83A7D"/>
    <w:rsid w:val="00D83C50"/>
    <w:rsid w:val="00D851D8"/>
    <w:rsid w:val="00D87645"/>
    <w:rsid w:val="00D9171E"/>
    <w:rsid w:val="00D91975"/>
    <w:rsid w:val="00D93233"/>
    <w:rsid w:val="00D95F0A"/>
    <w:rsid w:val="00D9625D"/>
    <w:rsid w:val="00DA0157"/>
    <w:rsid w:val="00DA0E0D"/>
    <w:rsid w:val="00DA1922"/>
    <w:rsid w:val="00DA2F13"/>
    <w:rsid w:val="00DB3D16"/>
    <w:rsid w:val="00DB545E"/>
    <w:rsid w:val="00DB5819"/>
    <w:rsid w:val="00DC0ED2"/>
    <w:rsid w:val="00DC1DF9"/>
    <w:rsid w:val="00DC2362"/>
    <w:rsid w:val="00DC3424"/>
    <w:rsid w:val="00DC62FB"/>
    <w:rsid w:val="00DC74DD"/>
    <w:rsid w:val="00DC76DB"/>
    <w:rsid w:val="00DD1869"/>
    <w:rsid w:val="00DE0962"/>
    <w:rsid w:val="00DE0AA0"/>
    <w:rsid w:val="00DE2C19"/>
    <w:rsid w:val="00DE43B4"/>
    <w:rsid w:val="00DE4FA1"/>
    <w:rsid w:val="00DF379B"/>
    <w:rsid w:val="00DF3C63"/>
    <w:rsid w:val="00DF7065"/>
    <w:rsid w:val="00E06328"/>
    <w:rsid w:val="00E07018"/>
    <w:rsid w:val="00E074A9"/>
    <w:rsid w:val="00E128B3"/>
    <w:rsid w:val="00E14213"/>
    <w:rsid w:val="00E15687"/>
    <w:rsid w:val="00E25A96"/>
    <w:rsid w:val="00E26843"/>
    <w:rsid w:val="00E3062B"/>
    <w:rsid w:val="00E3461C"/>
    <w:rsid w:val="00E34881"/>
    <w:rsid w:val="00E34F10"/>
    <w:rsid w:val="00E35847"/>
    <w:rsid w:val="00E37AB2"/>
    <w:rsid w:val="00E41189"/>
    <w:rsid w:val="00E42285"/>
    <w:rsid w:val="00E4235D"/>
    <w:rsid w:val="00E44122"/>
    <w:rsid w:val="00E44B84"/>
    <w:rsid w:val="00E4562B"/>
    <w:rsid w:val="00E51711"/>
    <w:rsid w:val="00E522E5"/>
    <w:rsid w:val="00E53118"/>
    <w:rsid w:val="00E53B04"/>
    <w:rsid w:val="00E55FA4"/>
    <w:rsid w:val="00E56200"/>
    <w:rsid w:val="00E5644B"/>
    <w:rsid w:val="00E5698C"/>
    <w:rsid w:val="00E6217A"/>
    <w:rsid w:val="00E62918"/>
    <w:rsid w:val="00E63240"/>
    <w:rsid w:val="00E640D5"/>
    <w:rsid w:val="00E6515F"/>
    <w:rsid w:val="00E655DC"/>
    <w:rsid w:val="00E74DA1"/>
    <w:rsid w:val="00E80B1E"/>
    <w:rsid w:val="00E907D3"/>
    <w:rsid w:val="00E94975"/>
    <w:rsid w:val="00E94C6F"/>
    <w:rsid w:val="00E96545"/>
    <w:rsid w:val="00EA2392"/>
    <w:rsid w:val="00EA2C19"/>
    <w:rsid w:val="00EB0528"/>
    <w:rsid w:val="00EB0DBE"/>
    <w:rsid w:val="00EC1450"/>
    <w:rsid w:val="00EC181B"/>
    <w:rsid w:val="00EC22F0"/>
    <w:rsid w:val="00EC52D2"/>
    <w:rsid w:val="00EC5CF7"/>
    <w:rsid w:val="00ED4EEB"/>
    <w:rsid w:val="00ED5FEB"/>
    <w:rsid w:val="00EE1A22"/>
    <w:rsid w:val="00EE288B"/>
    <w:rsid w:val="00EE31A1"/>
    <w:rsid w:val="00EE3A34"/>
    <w:rsid w:val="00EE4105"/>
    <w:rsid w:val="00EE5EEA"/>
    <w:rsid w:val="00EE723F"/>
    <w:rsid w:val="00EF028C"/>
    <w:rsid w:val="00EF23E1"/>
    <w:rsid w:val="00EF3928"/>
    <w:rsid w:val="00EF4E48"/>
    <w:rsid w:val="00F01D81"/>
    <w:rsid w:val="00F049C2"/>
    <w:rsid w:val="00F123DD"/>
    <w:rsid w:val="00F126C0"/>
    <w:rsid w:val="00F13125"/>
    <w:rsid w:val="00F13757"/>
    <w:rsid w:val="00F156BF"/>
    <w:rsid w:val="00F22C7D"/>
    <w:rsid w:val="00F2560B"/>
    <w:rsid w:val="00F25DD9"/>
    <w:rsid w:val="00F25E0A"/>
    <w:rsid w:val="00F279A4"/>
    <w:rsid w:val="00F31A2A"/>
    <w:rsid w:val="00F35085"/>
    <w:rsid w:val="00F37125"/>
    <w:rsid w:val="00F37975"/>
    <w:rsid w:val="00F40531"/>
    <w:rsid w:val="00F40E80"/>
    <w:rsid w:val="00F42A50"/>
    <w:rsid w:val="00F4331C"/>
    <w:rsid w:val="00F43A3D"/>
    <w:rsid w:val="00F46A35"/>
    <w:rsid w:val="00F54E45"/>
    <w:rsid w:val="00F56BD5"/>
    <w:rsid w:val="00F56E38"/>
    <w:rsid w:val="00F602BB"/>
    <w:rsid w:val="00F606AD"/>
    <w:rsid w:val="00F636B5"/>
    <w:rsid w:val="00F7155E"/>
    <w:rsid w:val="00F7771F"/>
    <w:rsid w:val="00F8111E"/>
    <w:rsid w:val="00F83262"/>
    <w:rsid w:val="00F85FA9"/>
    <w:rsid w:val="00F866EE"/>
    <w:rsid w:val="00F92482"/>
    <w:rsid w:val="00F93008"/>
    <w:rsid w:val="00F93033"/>
    <w:rsid w:val="00F94153"/>
    <w:rsid w:val="00F943DE"/>
    <w:rsid w:val="00F94911"/>
    <w:rsid w:val="00F966D1"/>
    <w:rsid w:val="00FA0DC7"/>
    <w:rsid w:val="00FA1C64"/>
    <w:rsid w:val="00FA402B"/>
    <w:rsid w:val="00FB0664"/>
    <w:rsid w:val="00FB30EC"/>
    <w:rsid w:val="00FB5FF3"/>
    <w:rsid w:val="00FC0EC9"/>
    <w:rsid w:val="00FC1270"/>
    <w:rsid w:val="00FC50E0"/>
    <w:rsid w:val="00FC6A30"/>
    <w:rsid w:val="00FC6E7B"/>
    <w:rsid w:val="00FC7786"/>
    <w:rsid w:val="00FD344E"/>
    <w:rsid w:val="00FD3A3B"/>
    <w:rsid w:val="00FD5657"/>
    <w:rsid w:val="00FE037B"/>
    <w:rsid w:val="00FE1580"/>
    <w:rsid w:val="00FE1DCC"/>
    <w:rsid w:val="00FE429F"/>
    <w:rsid w:val="00FE7351"/>
    <w:rsid w:val="00FE765A"/>
    <w:rsid w:val="00FE7F02"/>
    <w:rsid w:val="00FF4407"/>
    <w:rsid w:val="00FF7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ac36f,#f69466,#f38f73,#9cdaeb,#61b4df"/>
    </o:shapedefaults>
    <o:shapelayout v:ext="edit">
      <o:idmap v:ext="edit" data="1"/>
    </o:shapelayout>
  </w:shapeDefaults>
  <w:decimalSymbol w:val="."/>
  <w:listSeparator w:val=","/>
  <w14:docId w14:val="441AA58A"/>
  <w15:docId w15:val="{68E0F6AA-EBA7-415E-9455-C04BD53F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6B"/>
    <w:pPr>
      <w:keepNext/>
      <w:keepLines/>
      <w:spacing w:before="480" w:after="0"/>
      <w:outlineLvl w:val="0"/>
    </w:pPr>
    <w:rPr>
      <w:rFonts w:eastAsiaTheme="majorEastAsia" w:cstheme="minorHAns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5F61"/>
  </w:style>
  <w:style w:type="paragraph" w:styleId="NormalWeb">
    <w:name w:val="Normal (Web)"/>
    <w:basedOn w:val="Normal"/>
    <w:uiPriority w:val="99"/>
    <w:semiHidden/>
    <w:unhideWhenUsed/>
    <w:rsid w:val="00B1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DA7"/>
    <w:rPr>
      <w:b/>
      <w:bCs/>
    </w:rPr>
  </w:style>
  <w:style w:type="character" w:styleId="Hyperlink">
    <w:name w:val="Hyperlink"/>
    <w:basedOn w:val="DefaultParagraphFont"/>
    <w:uiPriority w:val="99"/>
    <w:unhideWhenUsed/>
    <w:rsid w:val="004A01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0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EED"/>
  </w:style>
  <w:style w:type="paragraph" w:styleId="Footer">
    <w:name w:val="footer"/>
    <w:basedOn w:val="Normal"/>
    <w:link w:val="Foot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EED"/>
  </w:style>
  <w:style w:type="paragraph" w:styleId="NoSpacing">
    <w:name w:val="No Spacing"/>
    <w:link w:val="NoSpacingChar"/>
    <w:uiPriority w:val="1"/>
    <w:qFormat/>
    <w:rsid w:val="00536E58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6E58"/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36E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36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36E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B526B"/>
    <w:rPr>
      <w:rFonts w:eastAsiaTheme="majorEastAsia" w:cstheme="minorHAns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6D37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67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234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485"/>
    <w:pPr>
      <w:spacing w:after="100"/>
      <w:ind w:left="220"/>
    </w:pPr>
  </w:style>
  <w:style w:type="table" w:styleId="TableGrid">
    <w:name w:val="Table Grid"/>
    <w:basedOn w:val="TableNormal"/>
    <w:uiPriority w:val="59"/>
    <w:rsid w:val="0047673F"/>
    <w:pPr>
      <w:spacing w:after="0" w:line="240" w:lineRule="auto"/>
    </w:pPr>
    <w:rPr>
      <w:rFonts w:eastAsiaTheme="minorHAnsi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471D6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04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4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40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0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mlr.cs.umass.edu/ml/datasets/Bank+Marketing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FE95E7-77D5-4F99-A766-9F3074333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Increasing the Speed of Delivery Value</vt:lpstr>
    </vt:vector>
  </TitlesOfParts>
  <Company>Microsoft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Increasing the Speed of Delivery Value</dc:title>
  <dc:subject>A case study for the ACP Certification Course</dc:subject>
  <dc:creator>Dell</dc:creator>
  <cp:lastModifiedBy>Basu, Rangan</cp:lastModifiedBy>
  <cp:revision>21</cp:revision>
  <cp:lastPrinted>2015-06-22T11:54:00Z</cp:lastPrinted>
  <dcterms:created xsi:type="dcterms:W3CDTF">2016-01-12T14:38:00Z</dcterms:created>
  <dcterms:modified xsi:type="dcterms:W3CDTF">2019-08-11T19:06:00Z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Rangan_Basu@Dell.com</vt:lpwstr>
  </property>
  <property fmtid="{D5CDD505-2E9C-101B-9397-08002B2CF9AE}" pid="5" name="MSIP_Label_7de70ee2-0cb4-4d60-aee5-75ef2c4c8a90_SetDate">
    <vt:lpwstr>2019-08-11T19:06:33.4024788Z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Rangan_Basu@Dell.com</vt:lpwstr>
  </property>
  <property fmtid="{D5CDD505-2E9C-101B-9397-08002B2CF9AE}" pid="12" name="MSIP_Label_da6fab74-d5af-4af7-a9a4-78d84655a626_SetDate">
    <vt:lpwstr>2019-08-11T19:06:33.4024788Z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aiplabel">
    <vt:lpwstr>Internal Use Visual Marking</vt:lpwstr>
  </property>
</Properties>
</file>